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Default="00EA6FA8" w:rsidP="002752B3">
      <w:pPr>
        <w:jc w:val="center"/>
      </w:pPr>
    </w:p>
    <w:p w:rsidR="00EA6FA8" w:rsidRPr="002752B3" w:rsidRDefault="000822CA" w:rsidP="002752B3">
      <w:pPr>
        <w:jc w:val="center"/>
        <w:rPr>
          <w:rFonts w:ascii="Cambria" w:hAnsi="Cambria"/>
          <w:b/>
          <w:color w:val="365F91"/>
          <w:sz w:val="56"/>
          <w:szCs w:val="56"/>
        </w:rPr>
      </w:pPr>
      <w:r>
        <w:rPr>
          <w:rFonts w:ascii="Cambria" w:hAnsi="Cambria"/>
          <w:b/>
          <w:color w:val="365F91"/>
          <w:sz w:val="56"/>
          <w:szCs w:val="56"/>
        </w:rPr>
        <w:t>Covidien</w:t>
      </w:r>
    </w:p>
    <w:p w:rsidR="002F07C8" w:rsidRDefault="000822CA" w:rsidP="002752B3">
      <w:pPr>
        <w:jc w:val="center"/>
        <w:rPr>
          <w:rFonts w:ascii="Cambria" w:hAnsi="Cambria"/>
          <w:sz w:val="52"/>
          <w:szCs w:val="52"/>
        </w:rPr>
      </w:pPr>
      <w:r>
        <w:rPr>
          <w:rFonts w:ascii="Cambria" w:hAnsi="Cambria"/>
          <w:sz w:val="52"/>
          <w:szCs w:val="52"/>
        </w:rPr>
        <w:t xml:space="preserve">System </w:t>
      </w:r>
      <w:r w:rsidR="00CE4169">
        <w:rPr>
          <w:rFonts w:ascii="Cambria" w:hAnsi="Cambria"/>
          <w:sz w:val="52"/>
          <w:szCs w:val="52"/>
        </w:rPr>
        <w:t>Requirements Specification</w:t>
      </w:r>
    </w:p>
    <w:p w:rsidR="00EA6FA8" w:rsidRPr="002F07C8" w:rsidRDefault="000822CA" w:rsidP="002752B3">
      <w:pPr>
        <w:jc w:val="center"/>
        <w:rPr>
          <w:rFonts w:ascii="Cambria" w:hAnsi="Cambria"/>
          <w:sz w:val="36"/>
          <w:szCs w:val="52"/>
        </w:rPr>
      </w:pPr>
      <w:r>
        <w:rPr>
          <w:rFonts w:ascii="Cambria" w:hAnsi="Cambria"/>
          <w:sz w:val="36"/>
          <w:szCs w:val="52"/>
        </w:rPr>
        <w:t>V</w:t>
      </w:r>
      <w:r w:rsidR="00E6520C">
        <w:rPr>
          <w:rFonts w:ascii="Cambria" w:hAnsi="Cambria"/>
          <w:sz w:val="36"/>
          <w:szCs w:val="52"/>
        </w:rPr>
        <w:t>1.</w:t>
      </w:r>
      <w:r w:rsidR="002D739E">
        <w:rPr>
          <w:rFonts w:ascii="Cambria" w:hAnsi="Cambria"/>
          <w:sz w:val="36"/>
          <w:szCs w:val="52"/>
        </w:rPr>
        <w:t>2</w:t>
      </w:r>
    </w:p>
    <w:p w:rsidR="00EA6FA8" w:rsidRDefault="00EA6FA8">
      <w:r>
        <w:br w:type="page"/>
      </w:r>
    </w:p>
    <w:p w:rsidR="00EA6FA8" w:rsidRPr="00133F79" w:rsidRDefault="00EA6FA8" w:rsidP="00133F79">
      <w:pPr>
        <w:rPr>
          <w:rFonts w:ascii="Cambria" w:hAnsi="Cambria"/>
          <w:b/>
          <w:bCs/>
          <w:color w:val="365F91"/>
          <w:sz w:val="28"/>
          <w:szCs w:val="28"/>
        </w:rPr>
      </w:pPr>
      <w:bookmarkStart w:id="0" w:name="_Toc325474365"/>
      <w:r w:rsidRPr="001444E7">
        <w:rPr>
          <w:rStyle w:val="Heading1Char"/>
        </w:rPr>
        <w:lastRenderedPageBreak/>
        <w:t>Document Control</w:t>
      </w:r>
      <w:bookmarkEnd w:id="0"/>
      <w:r>
        <w:rPr>
          <w:rStyle w:val="Heading1Char"/>
        </w:rPr>
        <w:t xml:space="preserve"> </w:t>
      </w:r>
    </w:p>
    <w:p w:rsidR="007B5B66" w:rsidRDefault="00446DB1" w:rsidP="00833925">
      <w:pPr>
        <w:pStyle w:val="ListParagraph"/>
        <w:numPr>
          <w:ilvl w:val="0"/>
          <w:numId w:val="1"/>
        </w:numPr>
      </w:pPr>
      <w:r>
        <w:t xml:space="preserve">Issued </w:t>
      </w:r>
      <w:r w:rsidR="00690CA8">
        <w:t xml:space="preserve">May </w:t>
      </w:r>
      <w:r w:rsidR="00D30ED1">
        <w:t>22</w:t>
      </w:r>
      <w:r w:rsidR="00D90420">
        <w:t>,</w:t>
      </w:r>
      <w:r w:rsidR="00BC4085">
        <w:t xml:space="preserve"> </w:t>
      </w:r>
      <w:r w:rsidR="000822CA">
        <w:t>2011</w:t>
      </w:r>
    </w:p>
    <w:p w:rsidR="007B5B66" w:rsidRDefault="00D90420" w:rsidP="00833925">
      <w:pPr>
        <w:pStyle w:val="ListParagraph"/>
        <w:numPr>
          <w:ilvl w:val="0"/>
          <w:numId w:val="1"/>
        </w:numPr>
      </w:pPr>
      <w:r>
        <w:t xml:space="preserve">Version </w:t>
      </w:r>
      <w:r w:rsidR="00690CA8">
        <w:t>1.</w:t>
      </w:r>
      <w:r w:rsidR="002D739E">
        <w:t>2</w:t>
      </w:r>
    </w:p>
    <w:p w:rsidR="007B5B66" w:rsidRDefault="0054491B" w:rsidP="00833925">
      <w:pPr>
        <w:pStyle w:val="ListParagraph"/>
        <w:numPr>
          <w:ilvl w:val="0"/>
          <w:numId w:val="1"/>
        </w:numPr>
      </w:pPr>
      <w:r>
        <w:t xml:space="preserve">Author </w:t>
      </w:r>
      <w:r w:rsidR="00446DB1">
        <w:t xml:space="preserve"> </w:t>
      </w:r>
      <w:r w:rsidR="00570E22">
        <w:t xml:space="preserve">John Dougherty </w:t>
      </w:r>
      <w:bookmarkStart w:id="1" w:name="_GoBack"/>
      <w:ins w:id="2" w:author="Dougherty" w:date="2012-05-22T13:28:00Z">
        <w:r w:rsidR="0026688C">
          <w:t xml:space="preserve"> </w:t>
        </w:r>
      </w:ins>
      <w:bookmarkEnd w:id="1"/>
    </w:p>
    <w:p w:rsidR="007B5B66" w:rsidRDefault="00EA6FA8" w:rsidP="00833925">
      <w:pPr>
        <w:pStyle w:val="ListParagraph"/>
        <w:numPr>
          <w:ilvl w:val="0"/>
          <w:numId w:val="1"/>
        </w:numPr>
      </w:pPr>
      <w:r>
        <w:t>Status</w:t>
      </w:r>
      <w:r w:rsidR="00570E22">
        <w:t>:</w:t>
      </w:r>
      <w:r>
        <w:t xml:space="preserve"> </w:t>
      </w:r>
      <w:r w:rsidR="003D128D">
        <w:t xml:space="preserve"> </w:t>
      </w:r>
      <w:r w:rsidR="00E6520C">
        <w:t xml:space="preserve">ready for final sign-off </w:t>
      </w:r>
    </w:p>
    <w:p w:rsidR="007B5B66" w:rsidRDefault="00446DB1" w:rsidP="00833925">
      <w:pPr>
        <w:pStyle w:val="ListParagraph"/>
        <w:numPr>
          <w:ilvl w:val="0"/>
          <w:numId w:val="1"/>
        </w:numPr>
      </w:pPr>
      <w:r>
        <w:t xml:space="preserve">All contents are </w:t>
      </w:r>
      <w:r w:rsidR="0054491B">
        <w:t>confidential.</w:t>
      </w:r>
    </w:p>
    <w:p w:rsidR="00C0147A" w:rsidRDefault="00C0147A" w:rsidP="00570E22">
      <w:pPr>
        <w:pStyle w:val="ListParagraph"/>
        <w:ind w:left="0"/>
      </w:pPr>
    </w:p>
    <w:p w:rsidR="00446DB1" w:rsidRDefault="00446DB1" w:rsidP="00570E22">
      <w:pPr>
        <w:pStyle w:val="ListParagraph"/>
        <w:ind w:left="0"/>
      </w:pPr>
    </w:p>
    <w:p w:rsidR="00C0147A" w:rsidRDefault="00C0147A" w:rsidP="00570E22">
      <w:pPr>
        <w:pStyle w:val="ListParagraph"/>
        <w:ind w:left="0"/>
      </w:pPr>
    </w:p>
    <w:p w:rsidR="00C0147A" w:rsidRDefault="00C0147A" w:rsidP="00570E22">
      <w:pPr>
        <w:pStyle w:val="ListParagraph"/>
        <w:ind w:left="0"/>
      </w:pPr>
    </w:p>
    <w:p w:rsidR="00C0147A" w:rsidRDefault="00C0147A" w:rsidP="00570E22">
      <w:pPr>
        <w:pStyle w:val="ListParagraph"/>
        <w:ind w:left="0"/>
      </w:pPr>
    </w:p>
    <w:p w:rsidR="00C0147A" w:rsidRDefault="00C0147A" w:rsidP="00570E22">
      <w:pPr>
        <w:pStyle w:val="ListParagraph"/>
        <w:ind w:left="0"/>
      </w:pPr>
    </w:p>
    <w:p w:rsidR="00EA6FA8" w:rsidRDefault="00EA6FA8">
      <w:pPr>
        <w:rPr>
          <w:rFonts w:ascii="Cambria" w:hAnsi="Cambria"/>
          <w:b/>
          <w:bCs/>
          <w:color w:val="365F91"/>
          <w:sz w:val="28"/>
          <w:szCs w:val="28"/>
        </w:rPr>
      </w:pPr>
      <w:r>
        <w:br w:type="page"/>
      </w:r>
    </w:p>
    <w:p w:rsidR="00EA6FA8" w:rsidRDefault="00EA6FA8">
      <w:pPr>
        <w:pStyle w:val="TOCHeading"/>
      </w:pPr>
      <w:r>
        <w:t>Table of Contents</w:t>
      </w:r>
    </w:p>
    <w:p w:rsidR="002D739E" w:rsidRDefault="00D6278A">
      <w:pPr>
        <w:pStyle w:val="TOC1"/>
        <w:tabs>
          <w:tab w:val="right" w:leader="dot" w:pos="9350"/>
        </w:tabs>
        <w:rPr>
          <w:rFonts w:asciiTheme="minorHAnsi" w:eastAsiaTheme="minorEastAsia" w:hAnsiTheme="minorHAnsi" w:cstheme="minorBidi"/>
          <w:noProof/>
        </w:rPr>
      </w:pPr>
      <w:r>
        <w:fldChar w:fldCharType="begin"/>
      </w:r>
      <w:r w:rsidR="00EA6FA8">
        <w:instrText xml:space="preserve"> TOC \o "1-3" \h \z \u </w:instrText>
      </w:r>
      <w:r>
        <w:fldChar w:fldCharType="separate"/>
      </w:r>
      <w:hyperlink w:anchor="_Toc325474365" w:history="1">
        <w:r w:rsidR="002D739E" w:rsidRPr="00E66699">
          <w:rPr>
            <w:rStyle w:val="Hyperlink"/>
            <w:noProof/>
          </w:rPr>
          <w:t>Document Control</w:t>
        </w:r>
        <w:r w:rsidR="002D739E">
          <w:rPr>
            <w:noProof/>
            <w:webHidden/>
          </w:rPr>
          <w:tab/>
        </w:r>
        <w:r w:rsidR="002D739E">
          <w:rPr>
            <w:noProof/>
            <w:webHidden/>
          </w:rPr>
          <w:fldChar w:fldCharType="begin"/>
        </w:r>
        <w:r w:rsidR="002D739E">
          <w:rPr>
            <w:noProof/>
            <w:webHidden/>
          </w:rPr>
          <w:instrText xml:space="preserve"> PAGEREF _Toc325474365 \h </w:instrText>
        </w:r>
        <w:r w:rsidR="002D739E">
          <w:rPr>
            <w:noProof/>
            <w:webHidden/>
          </w:rPr>
        </w:r>
        <w:r w:rsidR="002D739E">
          <w:rPr>
            <w:noProof/>
            <w:webHidden/>
          </w:rPr>
          <w:fldChar w:fldCharType="separate"/>
        </w:r>
        <w:r w:rsidR="002D739E">
          <w:rPr>
            <w:noProof/>
            <w:webHidden/>
          </w:rPr>
          <w:t>2</w:t>
        </w:r>
        <w:r w:rsidR="002D739E">
          <w:rPr>
            <w:noProof/>
            <w:webHidden/>
          </w:rPr>
          <w:fldChar w:fldCharType="end"/>
        </w:r>
      </w:hyperlink>
    </w:p>
    <w:p w:rsidR="002D739E" w:rsidRDefault="002D739E">
      <w:pPr>
        <w:pStyle w:val="TOC1"/>
        <w:tabs>
          <w:tab w:val="left" w:pos="440"/>
          <w:tab w:val="right" w:leader="dot" w:pos="9350"/>
        </w:tabs>
        <w:rPr>
          <w:rFonts w:asciiTheme="minorHAnsi" w:eastAsiaTheme="minorEastAsia" w:hAnsiTheme="minorHAnsi" w:cstheme="minorBidi"/>
          <w:noProof/>
        </w:rPr>
      </w:pPr>
      <w:hyperlink w:anchor="_Toc325474366" w:history="1">
        <w:r w:rsidRPr="00E66699">
          <w:rPr>
            <w:rStyle w:val="Hyperlink"/>
            <w:noProof/>
          </w:rPr>
          <w:t>1.</w:t>
        </w:r>
        <w:r>
          <w:rPr>
            <w:rFonts w:asciiTheme="minorHAnsi" w:eastAsiaTheme="minorEastAsia" w:hAnsiTheme="minorHAnsi" w:cstheme="minorBidi"/>
            <w:noProof/>
          </w:rPr>
          <w:tab/>
        </w:r>
        <w:r w:rsidRPr="00E66699">
          <w:rPr>
            <w:rStyle w:val="Hyperlink"/>
            <w:noProof/>
          </w:rPr>
          <w:t>Introduction</w:t>
        </w:r>
        <w:r>
          <w:rPr>
            <w:noProof/>
            <w:webHidden/>
          </w:rPr>
          <w:tab/>
        </w:r>
        <w:r>
          <w:rPr>
            <w:noProof/>
            <w:webHidden/>
          </w:rPr>
          <w:fldChar w:fldCharType="begin"/>
        </w:r>
        <w:r>
          <w:rPr>
            <w:noProof/>
            <w:webHidden/>
          </w:rPr>
          <w:instrText xml:space="preserve"> PAGEREF _Toc325474366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67" w:history="1">
        <w:r w:rsidRPr="00E66699">
          <w:rPr>
            <w:rStyle w:val="Hyperlink"/>
            <w:noProof/>
          </w:rPr>
          <w:t>1.1</w:t>
        </w:r>
        <w:r>
          <w:rPr>
            <w:rFonts w:asciiTheme="minorHAnsi" w:eastAsiaTheme="minorEastAsia" w:hAnsiTheme="minorHAnsi" w:cstheme="minorBidi"/>
            <w:noProof/>
          </w:rPr>
          <w:tab/>
        </w:r>
        <w:r w:rsidRPr="00E66699">
          <w:rPr>
            <w:rStyle w:val="Hyperlink"/>
            <w:noProof/>
          </w:rPr>
          <w:t>Purpose of document</w:t>
        </w:r>
        <w:r>
          <w:rPr>
            <w:noProof/>
            <w:webHidden/>
          </w:rPr>
          <w:tab/>
        </w:r>
        <w:r>
          <w:rPr>
            <w:noProof/>
            <w:webHidden/>
          </w:rPr>
          <w:fldChar w:fldCharType="begin"/>
        </w:r>
        <w:r>
          <w:rPr>
            <w:noProof/>
            <w:webHidden/>
          </w:rPr>
          <w:instrText xml:space="preserve"> PAGEREF _Toc325474367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68" w:history="1">
        <w:r w:rsidRPr="00E66699">
          <w:rPr>
            <w:rStyle w:val="Hyperlink"/>
            <w:noProof/>
          </w:rPr>
          <w:t>1.2</w:t>
        </w:r>
        <w:r>
          <w:rPr>
            <w:rFonts w:asciiTheme="minorHAnsi" w:eastAsiaTheme="minorEastAsia" w:hAnsiTheme="minorHAnsi" w:cstheme="minorBidi"/>
            <w:noProof/>
          </w:rPr>
          <w:tab/>
        </w:r>
        <w:r w:rsidRPr="00E66699">
          <w:rPr>
            <w:rStyle w:val="Hyperlink"/>
            <w:noProof/>
          </w:rPr>
          <w:t>Scope of document</w:t>
        </w:r>
        <w:r>
          <w:rPr>
            <w:noProof/>
            <w:webHidden/>
          </w:rPr>
          <w:tab/>
        </w:r>
        <w:r>
          <w:rPr>
            <w:noProof/>
            <w:webHidden/>
          </w:rPr>
          <w:fldChar w:fldCharType="begin"/>
        </w:r>
        <w:r>
          <w:rPr>
            <w:noProof/>
            <w:webHidden/>
          </w:rPr>
          <w:instrText xml:space="preserve"> PAGEREF _Toc325474368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69" w:history="1">
        <w:r w:rsidRPr="00E66699">
          <w:rPr>
            <w:rStyle w:val="Hyperlink"/>
            <w:noProof/>
          </w:rPr>
          <w:t>1.3</w:t>
        </w:r>
        <w:r>
          <w:rPr>
            <w:rFonts w:asciiTheme="minorHAnsi" w:eastAsiaTheme="minorEastAsia" w:hAnsiTheme="minorHAnsi" w:cstheme="minorBidi"/>
            <w:noProof/>
          </w:rPr>
          <w:tab/>
        </w:r>
        <w:r w:rsidRPr="00E66699">
          <w:rPr>
            <w:rStyle w:val="Hyperlink"/>
            <w:noProof/>
          </w:rPr>
          <w:t>Structure of document</w:t>
        </w:r>
        <w:r>
          <w:rPr>
            <w:noProof/>
            <w:webHidden/>
          </w:rPr>
          <w:tab/>
        </w:r>
        <w:r>
          <w:rPr>
            <w:noProof/>
            <w:webHidden/>
          </w:rPr>
          <w:fldChar w:fldCharType="begin"/>
        </w:r>
        <w:r>
          <w:rPr>
            <w:noProof/>
            <w:webHidden/>
          </w:rPr>
          <w:instrText xml:space="preserve"> PAGEREF _Toc325474369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1"/>
        <w:tabs>
          <w:tab w:val="left" w:pos="440"/>
          <w:tab w:val="right" w:leader="dot" w:pos="9350"/>
        </w:tabs>
        <w:rPr>
          <w:rFonts w:asciiTheme="minorHAnsi" w:eastAsiaTheme="minorEastAsia" w:hAnsiTheme="minorHAnsi" w:cstheme="minorBidi"/>
          <w:noProof/>
        </w:rPr>
      </w:pPr>
      <w:hyperlink w:anchor="_Toc325474370" w:history="1">
        <w:r w:rsidRPr="00E66699">
          <w:rPr>
            <w:rStyle w:val="Hyperlink"/>
            <w:noProof/>
          </w:rPr>
          <w:t>2.</w:t>
        </w:r>
        <w:r>
          <w:rPr>
            <w:rFonts w:asciiTheme="minorHAnsi" w:eastAsiaTheme="minorEastAsia" w:hAnsiTheme="minorHAnsi" w:cstheme="minorBidi"/>
            <w:noProof/>
          </w:rPr>
          <w:tab/>
        </w:r>
        <w:r w:rsidRPr="00E66699">
          <w:rPr>
            <w:rStyle w:val="Hyperlink"/>
            <w:noProof/>
          </w:rPr>
          <w:t>Applicable and Reference Documents</w:t>
        </w:r>
        <w:r>
          <w:rPr>
            <w:noProof/>
            <w:webHidden/>
          </w:rPr>
          <w:tab/>
        </w:r>
        <w:r>
          <w:rPr>
            <w:noProof/>
            <w:webHidden/>
          </w:rPr>
          <w:fldChar w:fldCharType="begin"/>
        </w:r>
        <w:r>
          <w:rPr>
            <w:noProof/>
            <w:webHidden/>
          </w:rPr>
          <w:instrText xml:space="preserve"> PAGEREF _Toc325474370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71" w:history="1">
        <w:r w:rsidRPr="00E66699">
          <w:rPr>
            <w:rStyle w:val="Hyperlink"/>
            <w:noProof/>
          </w:rPr>
          <w:t>2.1</w:t>
        </w:r>
        <w:r>
          <w:rPr>
            <w:rFonts w:asciiTheme="minorHAnsi" w:eastAsiaTheme="minorEastAsia" w:hAnsiTheme="minorHAnsi" w:cstheme="minorBidi"/>
            <w:noProof/>
          </w:rPr>
          <w:tab/>
        </w:r>
        <w:r w:rsidRPr="00E66699">
          <w:rPr>
            <w:rStyle w:val="Hyperlink"/>
            <w:noProof/>
          </w:rPr>
          <w:t>List of documents [move to architecture doc]</w:t>
        </w:r>
        <w:r>
          <w:rPr>
            <w:noProof/>
            <w:webHidden/>
          </w:rPr>
          <w:tab/>
        </w:r>
        <w:r>
          <w:rPr>
            <w:noProof/>
            <w:webHidden/>
          </w:rPr>
          <w:fldChar w:fldCharType="begin"/>
        </w:r>
        <w:r>
          <w:rPr>
            <w:noProof/>
            <w:webHidden/>
          </w:rPr>
          <w:instrText xml:space="preserve"> PAGEREF _Toc325474371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72" w:history="1">
        <w:r w:rsidRPr="00E66699">
          <w:rPr>
            <w:rStyle w:val="Hyperlink"/>
            <w:noProof/>
          </w:rPr>
          <w:t>Document</w:t>
        </w:r>
        <w:r>
          <w:rPr>
            <w:noProof/>
            <w:webHidden/>
          </w:rPr>
          <w:tab/>
        </w:r>
        <w:r>
          <w:rPr>
            <w:noProof/>
            <w:webHidden/>
          </w:rPr>
          <w:fldChar w:fldCharType="begin"/>
        </w:r>
        <w:r>
          <w:rPr>
            <w:noProof/>
            <w:webHidden/>
          </w:rPr>
          <w:instrText xml:space="preserve"> PAGEREF _Toc325474372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73" w:history="1">
        <w:r w:rsidRPr="00E66699">
          <w:rPr>
            <w:rStyle w:val="Hyperlink"/>
            <w:noProof/>
          </w:rPr>
          <w:t>Status</w:t>
        </w:r>
        <w:r>
          <w:rPr>
            <w:noProof/>
            <w:webHidden/>
          </w:rPr>
          <w:tab/>
        </w:r>
        <w:r>
          <w:rPr>
            <w:noProof/>
            <w:webHidden/>
          </w:rPr>
          <w:fldChar w:fldCharType="begin"/>
        </w:r>
        <w:r>
          <w:rPr>
            <w:noProof/>
            <w:webHidden/>
          </w:rPr>
          <w:instrText xml:space="preserve"> PAGEREF _Toc325474373 \h </w:instrText>
        </w:r>
        <w:r>
          <w:rPr>
            <w:noProof/>
            <w:webHidden/>
          </w:rPr>
        </w:r>
        <w:r>
          <w:rPr>
            <w:noProof/>
            <w:webHidden/>
          </w:rPr>
          <w:fldChar w:fldCharType="separate"/>
        </w:r>
        <w:r>
          <w:rPr>
            <w:noProof/>
            <w:webHidden/>
          </w:rPr>
          <w:t>5</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74" w:history="1">
        <w:r w:rsidRPr="00E66699">
          <w:rPr>
            <w:rStyle w:val="Hyperlink"/>
            <w:noProof/>
          </w:rPr>
          <w:t>Definitions</w:t>
        </w:r>
        <w:r>
          <w:rPr>
            <w:noProof/>
            <w:webHidden/>
          </w:rPr>
          <w:tab/>
        </w:r>
        <w:r>
          <w:rPr>
            <w:noProof/>
            <w:webHidden/>
          </w:rPr>
          <w:fldChar w:fldCharType="begin"/>
        </w:r>
        <w:r>
          <w:rPr>
            <w:noProof/>
            <w:webHidden/>
          </w:rPr>
          <w:instrText xml:space="preserve"> PAGEREF _Toc325474374 \h </w:instrText>
        </w:r>
        <w:r>
          <w:rPr>
            <w:noProof/>
            <w:webHidden/>
          </w:rPr>
        </w:r>
        <w:r>
          <w:rPr>
            <w:noProof/>
            <w:webHidden/>
          </w:rPr>
          <w:fldChar w:fldCharType="separate"/>
        </w:r>
        <w:r>
          <w:rPr>
            <w:noProof/>
            <w:webHidden/>
          </w:rPr>
          <w:t>6</w:t>
        </w:r>
        <w:r>
          <w:rPr>
            <w:noProof/>
            <w:webHidden/>
          </w:rPr>
          <w:fldChar w:fldCharType="end"/>
        </w:r>
      </w:hyperlink>
    </w:p>
    <w:p w:rsidR="002D739E" w:rsidRDefault="002D739E">
      <w:pPr>
        <w:pStyle w:val="TOC1"/>
        <w:tabs>
          <w:tab w:val="left" w:pos="440"/>
          <w:tab w:val="right" w:leader="dot" w:pos="9350"/>
        </w:tabs>
        <w:rPr>
          <w:rFonts w:asciiTheme="minorHAnsi" w:eastAsiaTheme="minorEastAsia" w:hAnsiTheme="minorHAnsi" w:cstheme="minorBidi"/>
          <w:noProof/>
        </w:rPr>
      </w:pPr>
      <w:hyperlink w:anchor="_Toc325474375" w:history="1">
        <w:r w:rsidRPr="00E66699">
          <w:rPr>
            <w:rStyle w:val="Hyperlink"/>
            <w:noProof/>
          </w:rPr>
          <w:t>3.</w:t>
        </w:r>
        <w:r>
          <w:rPr>
            <w:rFonts w:asciiTheme="minorHAnsi" w:eastAsiaTheme="minorEastAsia" w:hAnsiTheme="minorHAnsi" w:cstheme="minorBidi"/>
            <w:noProof/>
          </w:rPr>
          <w:tab/>
        </w:r>
        <w:r w:rsidRPr="00E66699">
          <w:rPr>
            <w:rStyle w:val="Hyperlink"/>
            <w:noProof/>
          </w:rPr>
          <w:t>General Description</w:t>
        </w:r>
        <w:r>
          <w:rPr>
            <w:noProof/>
            <w:webHidden/>
          </w:rPr>
          <w:tab/>
        </w:r>
        <w:r>
          <w:rPr>
            <w:noProof/>
            <w:webHidden/>
          </w:rPr>
          <w:fldChar w:fldCharType="begin"/>
        </w:r>
        <w:r>
          <w:rPr>
            <w:noProof/>
            <w:webHidden/>
          </w:rPr>
          <w:instrText xml:space="preserve"> PAGEREF _Toc325474375 \h </w:instrText>
        </w:r>
        <w:r>
          <w:rPr>
            <w:noProof/>
            <w:webHidden/>
          </w:rPr>
        </w:r>
        <w:r>
          <w:rPr>
            <w:noProof/>
            <w:webHidden/>
          </w:rPr>
          <w:fldChar w:fldCharType="separate"/>
        </w:r>
        <w:r>
          <w:rPr>
            <w:noProof/>
            <w:webHidden/>
          </w:rPr>
          <w:t>6</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76" w:history="1">
        <w:r w:rsidRPr="00E66699">
          <w:rPr>
            <w:rStyle w:val="Hyperlink"/>
            <w:noProof/>
          </w:rPr>
          <w:t>3.1</w:t>
        </w:r>
        <w:r>
          <w:rPr>
            <w:rFonts w:asciiTheme="minorHAnsi" w:eastAsiaTheme="minorEastAsia" w:hAnsiTheme="minorHAnsi" w:cstheme="minorBidi"/>
            <w:noProof/>
          </w:rPr>
          <w:tab/>
        </w:r>
        <w:r w:rsidRPr="00E66699">
          <w:rPr>
            <w:rStyle w:val="Hyperlink"/>
            <w:noProof/>
          </w:rPr>
          <w:t>Perspective</w:t>
        </w:r>
        <w:r>
          <w:rPr>
            <w:noProof/>
            <w:webHidden/>
          </w:rPr>
          <w:tab/>
        </w:r>
        <w:r>
          <w:rPr>
            <w:noProof/>
            <w:webHidden/>
          </w:rPr>
          <w:fldChar w:fldCharType="begin"/>
        </w:r>
        <w:r>
          <w:rPr>
            <w:noProof/>
            <w:webHidden/>
          </w:rPr>
          <w:instrText xml:space="preserve"> PAGEREF _Toc325474376 \h </w:instrText>
        </w:r>
        <w:r>
          <w:rPr>
            <w:noProof/>
            <w:webHidden/>
          </w:rPr>
        </w:r>
        <w:r>
          <w:rPr>
            <w:noProof/>
            <w:webHidden/>
          </w:rPr>
          <w:fldChar w:fldCharType="separate"/>
        </w:r>
        <w:r>
          <w:rPr>
            <w:noProof/>
            <w:webHidden/>
          </w:rPr>
          <w:t>6</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77" w:history="1">
        <w:r w:rsidRPr="00E66699">
          <w:rPr>
            <w:rStyle w:val="Hyperlink"/>
            <w:noProof/>
          </w:rPr>
          <w:t>3.2</w:t>
        </w:r>
        <w:r>
          <w:rPr>
            <w:rFonts w:asciiTheme="minorHAnsi" w:eastAsiaTheme="minorEastAsia" w:hAnsiTheme="minorHAnsi" w:cstheme="minorBidi"/>
            <w:noProof/>
          </w:rPr>
          <w:tab/>
        </w:r>
        <w:r w:rsidRPr="00E66699">
          <w:rPr>
            <w:rStyle w:val="Hyperlink"/>
            <w:noProof/>
          </w:rPr>
          <w:t>Related projects</w:t>
        </w:r>
        <w:r>
          <w:rPr>
            <w:noProof/>
            <w:webHidden/>
          </w:rPr>
          <w:tab/>
        </w:r>
        <w:r>
          <w:rPr>
            <w:noProof/>
            <w:webHidden/>
          </w:rPr>
          <w:fldChar w:fldCharType="begin"/>
        </w:r>
        <w:r>
          <w:rPr>
            <w:noProof/>
            <w:webHidden/>
          </w:rPr>
          <w:instrText xml:space="preserve"> PAGEREF _Toc325474377 \h </w:instrText>
        </w:r>
        <w:r>
          <w:rPr>
            <w:noProof/>
            <w:webHidden/>
          </w:rPr>
        </w:r>
        <w:r>
          <w:rPr>
            <w:noProof/>
            <w:webHidden/>
          </w:rPr>
          <w:fldChar w:fldCharType="separate"/>
        </w:r>
        <w:r>
          <w:rPr>
            <w:noProof/>
            <w:webHidden/>
          </w:rPr>
          <w:t>7</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78" w:history="1">
        <w:r w:rsidRPr="00E66699">
          <w:rPr>
            <w:rStyle w:val="Hyperlink"/>
            <w:noProof/>
          </w:rPr>
          <w:t>3.3</w:t>
        </w:r>
        <w:r>
          <w:rPr>
            <w:rFonts w:asciiTheme="minorHAnsi" w:eastAsiaTheme="minorEastAsia" w:hAnsiTheme="minorHAnsi" w:cstheme="minorBidi"/>
            <w:noProof/>
          </w:rPr>
          <w:tab/>
        </w:r>
        <w:r w:rsidRPr="00E66699">
          <w:rPr>
            <w:rStyle w:val="Hyperlink"/>
            <w:noProof/>
          </w:rPr>
          <w:t>System Environment</w:t>
        </w:r>
        <w:r>
          <w:rPr>
            <w:noProof/>
            <w:webHidden/>
          </w:rPr>
          <w:tab/>
        </w:r>
        <w:r>
          <w:rPr>
            <w:noProof/>
            <w:webHidden/>
          </w:rPr>
          <w:fldChar w:fldCharType="begin"/>
        </w:r>
        <w:r>
          <w:rPr>
            <w:noProof/>
            <w:webHidden/>
          </w:rPr>
          <w:instrText xml:space="preserve"> PAGEREF _Toc325474378 \h </w:instrText>
        </w:r>
        <w:r>
          <w:rPr>
            <w:noProof/>
            <w:webHidden/>
          </w:rPr>
        </w:r>
        <w:r>
          <w:rPr>
            <w:noProof/>
            <w:webHidden/>
          </w:rPr>
          <w:fldChar w:fldCharType="separate"/>
        </w:r>
        <w:r>
          <w:rPr>
            <w:noProof/>
            <w:webHidden/>
          </w:rPr>
          <w:t>7</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79" w:history="1">
        <w:r w:rsidRPr="00E66699">
          <w:rPr>
            <w:rStyle w:val="Hyperlink"/>
            <w:noProof/>
          </w:rPr>
          <w:t>3.4</w:t>
        </w:r>
        <w:r>
          <w:rPr>
            <w:rFonts w:asciiTheme="minorHAnsi" w:eastAsiaTheme="minorEastAsia" w:hAnsiTheme="minorHAnsi" w:cstheme="minorBidi"/>
            <w:noProof/>
          </w:rPr>
          <w:tab/>
        </w:r>
        <w:r w:rsidRPr="00E66699">
          <w:rPr>
            <w:rStyle w:val="Hyperlink"/>
            <w:noProof/>
          </w:rPr>
          <w:t>General constraints [ move to architecture doc]</w:t>
        </w:r>
        <w:r>
          <w:rPr>
            <w:noProof/>
            <w:webHidden/>
          </w:rPr>
          <w:tab/>
        </w:r>
        <w:r>
          <w:rPr>
            <w:noProof/>
            <w:webHidden/>
          </w:rPr>
          <w:fldChar w:fldCharType="begin"/>
        </w:r>
        <w:r>
          <w:rPr>
            <w:noProof/>
            <w:webHidden/>
          </w:rPr>
          <w:instrText xml:space="preserve"> PAGEREF _Toc325474379 \h </w:instrText>
        </w:r>
        <w:r>
          <w:rPr>
            <w:noProof/>
            <w:webHidden/>
          </w:rPr>
        </w:r>
        <w:r>
          <w:rPr>
            <w:noProof/>
            <w:webHidden/>
          </w:rPr>
          <w:fldChar w:fldCharType="separate"/>
        </w:r>
        <w:r>
          <w:rPr>
            <w:noProof/>
            <w:webHidden/>
          </w:rPr>
          <w:t>8</w:t>
        </w:r>
        <w:r>
          <w:rPr>
            <w:noProof/>
            <w:webHidden/>
          </w:rPr>
          <w:fldChar w:fldCharType="end"/>
        </w:r>
      </w:hyperlink>
    </w:p>
    <w:p w:rsidR="002D739E" w:rsidRDefault="002D739E">
      <w:pPr>
        <w:pStyle w:val="TOC1"/>
        <w:tabs>
          <w:tab w:val="left" w:pos="440"/>
          <w:tab w:val="right" w:leader="dot" w:pos="9350"/>
        </w:tabs>
        <w:rPr>
          <w:rFonts w:asciiTheme="minorHAnsi" w:eastAsiaTheme="minorEastAsia" w:hAnsiTheme="minorHAnsi" w:cstheme="minorBidi"/>
          <w:noProof/>
        </w:rPr>
      </w:pPr>
      <w:hyperlink w:anchor="_Toc325474380" w:history="1">
        <w:r w:rsidRPr="00E66699">
          <w:rPr>
            <w:rStyle w:val="Hyperlink"/>
            <w:noProof/>
          </w:rPr>
          <w:t>4.</w:t>
        </w:r>
        <w:r>
          <w:rPr>
            <w:rFonts w:asciiTheme="minorHAnsi" w:eastAsiaTheme="minorEastAsia" w:hAnsiTheme="minorHAnsi" w:cstheme="minorBidi"/>
            <w:noProof/>
          </w:rPr>
          <w:tab/>
        </w:r>
        <w:r w:rsidRPr="00E66699">
          <w:rPr>
            <w:rStyle w:val="Hyperlink"/>
            <w:noProof/>
          </w:rPr>
          <w:t>Specific Requirements</w:t>
        </w:r>
        <w:r>
          <w:rPr>
            <w:noProof/>
            <w:webHidden/>
          </w:rPr>
          <w:tab/>
        </w:r>
        <w:r>
          <w:rPr>
            <w:noProof/>
            <w:webHidden/>
          </w:rPr>
          <w:fldChar w:fldCharType="begin"/>
        </w:r>
        <w:r>
          <w:rPr>
            <w:noProof/>
            <w:webHidden/>
          </w:rPr>
          <w:instrText xml:space="preserve"> PAGEREF _Toc325474380 \h </w:instrText>
        </w:r>
        <w:r>
          <w:rPr>
            <w:noProof/>
            <w:webHidden/>
          </w:rPr>
        </w:r>
        <w:r>
          <w:rPr>
            <w:noProof/>
            <w:webHidden/>
          </w:rPr>
          <w:fldChar w:fldCharType="separate"/>
        </w:r>
        <w:r>
          <w:rPr>
            <w:noProof/>
            <w:webHidden/>
          </w:rPr>
          <w:t>8</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81" w:history="1">
        <w:r w:rsidRPr="00E66699">
          <w:rPr>
            <w:rStyle w:val="Hyperlink"/>
            <w:noProof/>
          </w:rPr>
          <w:t>4.1</w:t>
        </w:r>
        <w:r>
          <w:rPr>
            <w:rFonts w:asciiTheme="minorHAnsi" w:eastAsiaTheme="minorEastAsia" w:hAnsiTheme="minorHAnsi" w:cstheme="minorBidi"/>
            <w:noProof/>
          </w:rPr>
          <w:tab/>
        </w:r>
        <w:r w:rsidRPr="00E66699">
          <w:rPr>
            <w:rStyle w:val="Hyperlink"/>
            <w:noProof/>
          </w:rPr>
          <w:t>Functional Requirements</w:t>
        </w:r>
        <w:r>
          <w:rPr>
            <w:noProof/>
            <w:webHidden/>
          </w:rPr>
          <w:tab/>
        </w:r>
        <w:r>
          <w:rPr>
            <w:noProof/>
            <w:webHidden/>
          </w:rPr>
          <w:fldChar w:fldCharType="begin"/>
        </w:r>
        <w:r>
          <w:rPr>
            <w:noProof/>
            <w:webHidden/>
          </w:rPr>
          <w:instrText xml:space="preserve"> PAGEREF _Toc325474381 \h </w:instrText>
        </w:r>
        <w:r>
          <w:rPr>
            <w:noProof/>
            <w:webHidden/>
          </w:rPr>
        </w:r>
        <w:r>
          <w:rPr>
            <w:noProof/>
            <w:webHidden/>
          </w:rPr>
          <w:fldChar w:fldCharType="separate"/>
        </w:r>
        <w:r>
          <w:rPr>
            <w:noProof/>
            <w:webHidden/>
          </w:rPr>
          <w:t>8</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2" w:history="1">
        <w:r w:rsidRPr="00E66699">
          <w:rPr>
            <w:rStyle w:val="Hyperlink"/>
            <w:noProof/>
          </w:rPr>
          <w:t>User Login</w:t>
        </w:r>
        <w:r>
          <w:rPr>
            <w:noProof/>
            <w:webHidden/>
          </w:rPr>
          <w:tab/>
        </w:r>
        <w:r>
          <w:rPr>
            <w:noProof/>
            <w:webHidden/>
          </w:rPr>
          <w:fldChar w:fldCharType="begin"/>
        </w:r>
        <w:r>
          <w:rPr>
            <w:noProof/>
            <w:webHidden/>
          </w:rPr>
          <w:instrText xml:space="preserve"> PAGEREF _Toc325474382 \h </w:instrText>
        </w:r>
        <w:r>
          <w:rPr>
            <w:noProof/>
            <w:webHidden/>
          </w:rPr>
        </w:r>
        <w:r>
          <w:rPr>
            <w:noProof/>
            <w:webHidden/>
          </w:rPr>
          <w:fldChar w:fldCharType="separate"/>
        </w:r>
        <w:r>
          <w:rPr>
            <w:noProof/>
            <w:webHidden/>
          </w:rPr>
          <w:t>8</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3" w:history="1">
        <w:r w:rsidRPr="00E66699">
          <w:rPr>
            <w:rStyle w:val="Hyperlink"/>
            <w:noProof/>
          </w:rPr>
          <w:t>Users</w:t>
        </w:r>
        <w:r>
          <w:rPr>
            <w:noProof/>
            <w:webHidden/>
          </w:rPr>
          <w:tab/>
        </w:r>
        <w:r>
          <w:rPr>
            <w:noProof/>
            <w:webHidden/>
          </w:rPr>
          <w:fldChar w:fldCharType="begin"/>
        </w:r>
        <w:r>
          <w:rPr>
            <w:noProof/>
            <w:webHidden/>
          </w:rPr>
          <w:instrText xml:space="preserve"> PAGEREF _Toc325474383 \h </w:instrText>
        </w:r>
        <w:r>
          <w:rPr>
            <w:noProof/>
            <w:webHidden/>
          </w:rPr>
        </w:r>
        <w:r>
          <w:rPr>
            <w:noProof/>
            <w:webHidden/>
          </w:rPr>
          <w:fldChar w:fldCharType="separate"/>
        </w:r>
        <w:r>
          <w:rPr>
            <w:noProof/>
            <w:webHidden/>
          </w:rPr>
          <w:t>10</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4" w:history="1">
        <w:r w:rsidRPr="00E66699">
          <w:rPr>
            <w:rStyle w:val="Hyperlink"/>
            <w:rFonts w:cs="Calibri"/>
            <w:noProof/>
          </w:rPr>
          <w:t>Roles</w:t>
        </w:r>
        <w:r>
          <w:rPr>
            <w:noProof/>
            <w:webHidden/>
          </w:rPr>
          <w:tab/>
        </w:r>
        <w:r>
          <w:rPr>
            <w:noProof/>
            <w:webHidden/>
          </w:rPr>
          <w:fldChar w:fldCharType="begin"/>
        </w:r>
        <w:r>
          <w:rPr>
            <w:noProof/>
            <w:webHidden/>
          </w:rPr>
          <w:instrText xml:space="preserve"> PAGEREF _Toc325474384 \h </w:instrText>
        </w:r>
        <w:r>
          <w:rPr>
            <w:noProof/>
            <w:webHidden/>
          </w:rPr>
        </w:r>
        <w:r>
          <w:rPr>
            <w:noProof/>
            <w:webHidden/>
          </w:rPr>
          <w:fldChar w:fldCharType="separate"/>
        </w:r>
        <w:r>
          <w:rPr>
            <w:noProof/>
            <w:webHidden/>
          </w:rPr>
          <w:t>11</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5" w:history="1">
        <w:r w:rsidRPr="00E66699">
          <w:rPr>
            <w:rStyle w:val="Hyperlink"/>
            <w:noProof/>
          </w:rPr>
          <w:t>Access Policy</w:t>
        </w:r>
        <w:r>
          <w:rPr>
            <w:noProof/>
            <w:webHidden/>
          </w:rPr>
          <w:tab/>
        </w:r>
        <w:r>
          <w:rPr>
            <w:noProof/>
            <w:webHidden/>
          </w:rPr>
          <w:fldChar w:fldCharType="begin"/>
        </w:r>
        <w:r>
          <w:rPr>
            <w:noProof/>
            <w:webHidden/>
          </w:rPr>
          <w:instrText xml:space="preserve"> PAGEREF _Toc325474385 \h </w:instrText>
        </w:r>
        <w:r>
          <w:rPr>
            <w:noProof/>
            <w:webHidden/>
          </w:rPr>
        </w:r>
        <w:r>
          <w:rPr>
            <w:noProof/>
            <w:webHidden/>
          </w:rPr>
          <w:fldChar w:fldCharType="separate"/>
        </w:r>
        <w:r>
          <w:rPr>
            <w:noProof/>
            <w:webHidden/>
          </w:rPr>
          <w:t>11</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6" w:history="1">
        <w:r w:rsidRPr="00E66699">
          <w:rPr>
            <w:rStyle w:val="Hyperlink"/>
            <w:noProof/>
          </w:rPr>
          <w:t>Laptop Agent</w:t>
        </w:r>
        <w:r>
          <w:rPr>
            <w:noProof/>
            <w:webHidden/>
          </w:rPr>
          <w:tab/>
        </w:r>
        <w:r>
          <w:rPr>
            <w:noProof/>
            <w:webHidden/>
          </w:rPr>
          <w:fldChar w:fldCharType="begin"/>
        </w:r>
        <w:r>
          <w:rPr>
            <w:noProof/>
            <w:webHidden/>
          </w:rPr>
          <w:instrText xml:space="preserve"> PAGEREF _Toc325474386 \h </w:instrText>
        </w:r>
        <w:r>
          <w:rPr>
            <w:noProof/>
            <w:webHidden/>
          </w:rPr>
        </w:r>
        <w:r>
          <w:rPr>
            <w:noProof/>
            <w:webHidden/>
          </w:rPr>
          <w:fldChar w:fldCharType="separate"/>
        </w:r>
        <w:r>
          <w:rPr>
            <w:noProof/>
            <w:webHidden/>
          </w:rPr>
          <w:t>12</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7" w:history="1">
        <w:r w:rsidRPr="00E66699">
          <w:rPr>
            <w:rStyle w:val="Hyperlink"/>
            <w:noProof/>
          </w:rPr>
          <w:t>Device Identification</w:t>
        </w:r>
        <w:r>
          <w:rPr>
            <w:noProof/>
            <w:webHidden/>
          </w:rPr>
          <w:tab/>
        </w:r>
        <w:r>
          <w:rPr>
            <w:noProof/>
            <w:webHidden/>
          </w:rPr>
          <w:fldChar w:fldCharType="begin"/>
        </w:r>
        <w:r>
          <w:rPr>
            <w:noProof/>
            <w:webHidden/>
          </w:rPr>
          <w:instrText xml:space="preserve"> PAGEREF _Toc325474387 \h </w:instrText>
        </w:r>
        <w:r>
          <w:rPr>
            <w:noProof/>
            <w:webHidden/>
          </w:rPr>
        </w:r>
        <w:r>
          <w:rPr>
            <w:noProof/>
            <w:webHidden/>
          </w:rPr>
          <w:fldChar w:fldCharType="separate"/>
        </w:r>
        <w:r>
          <w:rPr>
            <w:noProof/>
            <w:webHidden/>
          </w:rPr>
          <w:t>15</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8" w:history="1">
        <w:r w:rsidRPr="00E66699">
          <w:rPr>
            <w:rStyle w:val="Hyperlink"/>
            <w:noProof/>
          </w:rPr>
          <w:t>Server Business Rules</w:t>
        </w:r>
        <w:r>
          <w:rPr>
            <w:noProof/>
            <w:webHidden/>
          </w:rPr>
          <w:tab/>
        </w:r>
        <w:r>
          <w:rPr>
            <w:noProof/>
            <w:webHidden/>
          </w:rPr>
          <w:fldChar w:fldCharType="begin"/>
        </w:r>
        <w:r>
          <w:rPr>
            <w:noProof/>
            <w:webHidden/>
          </w:rPr>
          <w:instrText xml:space="preserve"> PAGEREF _Toc325474388 \h </w:instrText>
        </w:r>
        <w:r>
          <w:rPr>
            <w:noProof/>
            <w:webHidden/>
          </w:rPr>
        </w:r>
        <w:r>
          <w:rPr>
            <w:noProof/>
            <w:webHidden/>
          </w:rPr>
          <w:fldChar w:fldCharType="separate"/>
        </w:r>
        <w:r>
          <w:rPr>
            <w:noProof/>
            <w:webHidden/>
          </w:rPr>
          <w:t>16</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89" w:history="1">
        <w:r w:rsidRPr="00E66699">
          <w:rPr>
            <w:rStyle w:val="Hyperlink"/>
            <w:noProof/>
          </w:rPr>
          <w:t>Device State Verification</w:t>
        </w:r>
        <w:r>
          <w:rPr>
            <w:noProof/>
            <w:webHidden/>
          </w:rPr>
          <w:tab/>
        </w:r>
        <w:r>
          <w:rPr>
            <w:noProof/>
            <w:webHidden/>
          </w:rPr>
          <w:fldChar w:fldCharType="begin"/>
        </w:r>
        <w:r>
          <w:rPr>
            <w:noProof/>
            <w:webHidden/>
          </w:rPr>
          <w:instrText xml:space="preserve"> PAGEREF _Toc325474389 \h </w:instrText>
        </w:r>
        <w:r>
          <w:rPr>
            <w:noProof/>
            <w:webHidden/>
          </w:rPr>
        </w:r>
        <w:r>
          <w:rPr>
            <w:noProof/>
            <w:webHidden/>
          </w:rPr>
          <w:fldChar w:fldCharType="separate"/>
        </w:r>
        <w:r>
          <w:rPr>
            <w:noProof/>
            <w:webHidden/>
          </w:rPr>
          <w:t>22</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90" w:history="1">
        <w:r w:rsidRPr="00E66699">
          <w:rPr>
            <w:rStyle w:val="Hyperlink"/>
            <w:noProof/>
          </w:rPr>
          <w:t>System Activity Tracking</w:t>
        </w:r>
        <w:r>
          <w:rPr>
            <w:noProof/>
            <w:webHidden/>
          </w:rPr>
          <w:tab/>
        </w:r>
        <w:r>
          <w:rPr>
            <w:noProof/>
            <w:webHidden/>
          </w:rPr>
          <w:fldChar w:fldCharType="begin"/>
        </w:r>
        <w:r>
          <w:rPr>
            <w:noProof/>
            <w:webHidden/>
          </w:rPr>
          <w:instrText xml:space="preserve"> PAGEREF _Toc325474390 \h </w:instrText>
        </w:r>
        <w:r>
          <w:rPr>
            <w:noProof/>
            <w:webHidden/>
          </w:rPr>
        </w:r>
        <w:r>
          <w:rPr>
            <w:noProof/>
            <w:webHidden/>
          </w:rPr>
          <w:fldChar w:fldCharType="separate"/>
        </w:r>
        <w:r>
          <w:rPr>
            <w:noProof/>
            <w:webHidden/>
          </w:rPr>
          <w:t>23</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91" w:history="1">
        <w:r w:rsidRPr="00E66699">
          <w:rPr>
            <w:rStyle w:val="Hyperlink"/>
            <w:noProof/>
          </w:rPr>
          <w:t>Laptop Agent Maintenance</w:t>
        </w:r>
        <w:r>
          <w:rPr>
            <w:noProof/>
            <w:webHidden/>
          </w:rPr>
          <w:tab/>
        </w:r>
        <w:r>
          <w:rPr>
            <w:noProof/>
            <w:webHidden/>
          </w:rPr>
          <w:fldChar w:fldCharType="begin"/>
        </w:r>
        <w:r>
          <w:rPr>
            <w:noProof/>
            <w:webHidden/>
          </w:rPr>
          <w:instrText xml:space="preserve"> PAGEREF _Toc325474391 \h </w:instrText>
        </w:r>
        <w:r>
          <w:rPr>
            <w:noProof/>
            <w:webHidden/>
          </w:rPr>
        </w:r>
        <w:r>
          <w:rPr>
            <w:noProof/>
            <w:webHidden/>
          </w:rPr>
          <w:fldChar w:fldCharType="separate"/>
        </w:r>
        <w:r>
          <w:rPr>
            <w:noProof/>
            <w:webHidden/>
          </w:rPr>
          <w:t>24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92" w:history="1">
        <w:r w:rsidRPr="00E66699">
          <w:rPr>
            <w:rStyle w:val="Hyperlink"/>
            <w:noProof/>
          </w:rPr>
          <w:t>Notifications</w:t>
        </w:r>
        <w:r>
          <w:rPr>
            <w:noProof/>
            <w:webHidden/>
          </w:rPr>
          <w:tab/>
        </w:r>
        <w:r>
          <w:rPr>
            <w:noProof/>
            <w:webHidden/>
          </w:rPr>
          <w:fldChar w:fldCharType="begin"/>
        </w:r>
        <w:r>
          <w:rPr>
            <w:noProof/>
            <w:webHidden/>
          </w:rPr>
          <w:instrText xml:space="preserve"> PAGEREF _Toc325474392 \h </w:instrText>
        </w:r>
        <w:r>
          <w:rPr>
            <w:noProof/>
            <w:webHidden/>
          </w:rPr>
        </w:r>
        <w:r>
          <w:rPr>
            <w:noProof/>
            <w:webHidden/>
          </w:rPr>
          <w:fldChar w:fldCharType="separate"/>
        </w:r>
        <w:r>
          <w:rPr>
            <w:noProof/>
            <w:webHidden/>
          </w:rPr>
          <w:t>25</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93" w:history="1">
        <w:r w:rsidRPr="00E66699">
          <w:rPr>
            <w:rStyle w:val="Hyperlink"/>
            <w:noProof/>
          </w:rPr>
          <w:t>Reporting</w:t>
        </w:r>
        <w:r>
          <w:rPr>
            <w:noProof/>
            <w:webHidden/>
          </w:rPr>
          <w:tab/>
        </w:r>
        <w:r>
          <w:rPr>
            <w:noProof/>
            <w:webHidden/>
          </w:rPr>
          <w:fldChar w:fldCharType="begin"/>
        </w:r>
        <w:r>
          <w:rPr>
            <w:noProof/>
            <w:webHidden/>
          </w:rPr>
          <w:instrText xml:space="preserve"> PAGEREF _Toc325474393 \h </w:instrText>
        </w:r>
        <w:r>
          <w:rPr>
            <w:noProof/>
            <w:webHidden/>
          </w:rPr>
        </w:r>
        <w:r>
          <w:rPr>
            <w:noProof/>
            <w:webHidden/>
          </w:rPr>
          <w:fldChar w:fldCharType="separate"/>
        </w:r>
        <w:r>
          <w:rPr>
            <w:noProof/>
            <w:webHidden/>
          </w:rPr>
          <w:t>26</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94" w:history="1">
        <w:r w:rsidRPr="00E66699">
          <w:rPr>
            <w:rStyle w:val="Hyperlink"/>
            <w:noProof/>
          </w:rPr>
          <w:t>4.2</w:t>
        </w:r>
        <w:r>
          <w:rPr>
            <w:rFonts w:asciiTheme="minorHAnsi" w:eastAsiaTheme="minorEastAsia" w:hAnsiTheme="minorHAnsi" w:cstheme="minorBidi"/>
            <w:noProof/>
          </w:rPr>
          <w:tab/>
        </w:r>
        <w:r w:rsidRPr="00E66699">
          <w:rPr>
            <w:rStyle w:val="Hyperlink"/>
            <w:noProof/>
          </w:rPr>
          <w:t>Interface Requirements</w:t>
        </w:r>
        <w:r>
          <w:rPr>
            <w:noProof/>
            <w:webHidden/>
          </w:rPr>
          <w:tab/>
        </w:r>
        <w:r>
          <w:rPr>
            <w:noProof/>
            <w:webHidden/>
          </w:rPr>
          <w:fldChar w:fldCharType="begin"/>
        </w:r>
        <w:r>
          <w:rPr>
            <w:noProof/>
            <w:webHidden/>
          </w:rPr>
          <w:instrText xml:space="preserve"> PAGEREF _Toc325474394 \h </w:instrText>
        </w:r>
        <w:r>
          <w:rPr>
            <w:noProof/>
            <w:webHidden/>
          </w:rPr>
        </w:r>
        <w:r>
          <w:rPr>
            <w:noProof/>
            <w:webHidden/>
          </w:rPr>
          <w:fldChar w:fldCharType="separate"/>
        </w:r>
        <w:r>
          <w:rPr>
            <w:noProof/>
            <w:webHidden/>
          </w:rPr>
          <w:t>27</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95" w:history="1">
        <w:r w:rsidRPr="00E66699">
          <w:rPr>
            <w:rStyle w:val="Hyperlink"/>
            <w:noProof/>
          </w:rPr>
          <w:t>4.3</w:t>
        </w:r>
        <w:r>
          <w:rPr>
            <w:rFonts w:asciiTheme="minorHAnsi" w:eastAsiaTheme="minorEastAsia" w:hAnsiTheme="minorHAnsi" w:cstheme="minorBidi"/>
            <w:noProof/>
          </w:rPr>
          <w:tab/>
        </w:r>
        <w:r w:rsidRPr="00E66699">
          <w:rPr>
            <w:rStyle w:val="Hyperlink"/>
            <w:noProof/>
          </w:rPr>
          <w:t>Operational Requirements</w:t>
        </w:r>
        <w:r>
          <w:rPr>
            <w:noProof/>
            <w:webHidden/>
          </w:rPr>
          <w:tab/>
        </w:r>
        <w:r>
          <w:rPr>
            <w:noProof/>
            <w:webHidden/>
          </w:rPr>
          <w:fldChar w:fldCharType="begin"/>
        </w:r>
        <w:r>
          <w:rPr>
            <w:noProof/>
            <w:webHidden/>
          </w:rPr>
          <w:instrText xml:space="preserve"> PAGEREF _Toc325474395 \h </w:instrText>
        </w:r>
        <w:r>
          <w:rPr>
            <w:noProof/>
            <w:webHidden/>
          </w:rPr>
        </w:r>
        <w:r>
          <w:rPr>
            <w:noProof/>
            <w:webHidden/>
          </w:rPr>
          <w:fldChar w:fldCharType="separate"/>
        </w:r>
        <w:r>
          <w:rPr>
            <w:noProof/>
            <w:webHidden/>
          </w:rPr>
          <w:t>27</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96" w:history="1">
        <w:r w:rsidRPr="00E66699">
          <w:rPr>
            <w:rStyle w:val="Hyperlink"/>
            <w:noProof/>
          </w:rPr>
          <w:t>Operating Location</w:t>
        </w:r>
        <w:r>
          <w:rPr>
            <w:noProof/>
            <w:webHidden/>
          </w:rPr>
          <w:tab/>
        </w:r>
        <w:r>
          <w:rPr>
            <w:noProof/>
            <w:webHidden/>
          </w:rPr>
          <w:fldChar w:fldCharType="begin"/>
        </w:r>
        <w:r>
          <w:rPr>
            <w:noProof/>
            <w:webHidden/>
          </w:rPr>
          <w:instrText xml:space="preserve"> PAGEREF _Toc325474396 \h </w:instrText>
        </w:r>
        <w:r>
          <w:rPr>
            <w:noProof/>
            <w:webHidden/>
          </w:rPr>
        </w:r>
        <w:r>
          <w:rPr>
            <w:noProof/>
            <w:webHidden/>
          </w:rPr>
          <w:fldChar w:fldCharType="separate"/>
        </w:r>
        <w:r>
          <w:rPr>
            <w:noProof/>
            <w:webHidden/>
          </w:rPr>
          <w:t>27</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97" w:history="1">
        <w:r w:rsidRPr="00E66699">
          <w:rPr>
            <w:rStyle w:val="Hyperlink"/>
            <w:noProof/>
          </w:rPr>
          <w:t>Geography / Language</w:t>
        </w:r>
        <w:r>
          <w:rPr>
            <w:noProof/>
            <w:webHidden/>
          </w:rPr>
          <w:tab/>
        </w:r>
        <w:r>
          <w:rPr>
            <w:noProof/>
            <w:webHidden/>
          </w:rPr>
          <w:fldChar w:fldCharType="begin"/>
        </w:r>
        <w:r>
          <w:rPr>
            <w:noProof/>
            <w:webHidden/>
          </w:rPr>
          <w:instrText xml:space="preserve"> PAGEREF _Toc325474397 \h </w:instrText>
        </w:r>
        <w:r>
          <w:rPr>
            <w:noProof/>
            <w:webHidden/>
          </w:rPr>
        </w:r>
        <w:r>
          <w:rPr>
            <w:noProof/>
            <w:webHidden/>
          </w:rPr>
          <w:fldChar w:fldCharType="separate"/>
        </w:r>
        <w:r>
          <w:rPr>
            <w:noProof/>
            <w:webHidden/>
          </w:rPr>
          <w:t>28</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398" w:history="1">
        <w:r w:rsidRPr="00E66699">
          <w:rPr>
            <w:rStyle w:val="Hyperlink"/>
            <w:noProof/>
          </w:rPr>
          <w:t>4.4</w:t>
        </w:r>
        <w:r>
          <w:rPr>
            <w:rFonts w:asciiTheme="minorHAnsi" w:eastAsiaTheme="minorEastAsia" w:hAnsiTheme="minorHAnsi" w:cstheme="minorBidi"/>
            <w:noProof/>
          </w:rPr>
          <w:tab/>
        </w:r>
        <w:r w:rsidRPr="00E66699">
          <w:rPr>
            <w:rStyle w:val="Hyperlink"/>
            <w:noProof/>
          </w:rPr>
          <w:t>Resource Requirements [to be moved to the SRD]</w:t>
        </w:r>
        <w:r>
          <w:rPr>
            <w:noProof/>
            <w:webHidden/>
          </w:rPr>
          <w:tab/>
        </w:r>
        <w:r>
          <w:rPr>
            <w:noProof/>
            <w:webHidden/>
          </w:rPr>
          <w:fldChar w:fldCharType="begin"/>
        </w:r>
        <w:r>
          <w:rPr>
            <w:noProof/>
            <w:webHidden/>
          </w:rPr>
          <w:instrText xml:space="preserve"> PAGEREF _Toc325474398 \h </w:instrText>
        </w:r>
        <w:r>
          <w:rPr>
            <w:noProof/>
            <w:webHidden/>
          </w:rPr>
        </w:r>
        <w:r>
          <w:rPr>
            <w:noProof/>
            <w:webHidden/>
          </w:rPr>
          <w:fldChar w:fldCharType="separate"/>
        </w:r>
        <w:r>
          <w:rPr>
            <w:noProof/>
            <w:webHidden/>
          </w:rPr>
          <w:t>29</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399" w:history="1">
        <w:r w:rsidRPr="00E66699">
          <w:rPr>
            <w:rStyle w:val="Hyperlink"/>
            <w:noProof/>
          </w:rPr>
          <w:t>Hardware</w:t>
        </w:r>
        <w:r>
          <w:rPr>
            <w:noProof/>
            <w:webHidden/>
          </w:rPr>
          <w:tab/>
        </w:r>
        <w:r>
          <w:rPr>
            <w:noProof/>
            <w:webHidden/>
          </w:rPr>
          <w:fldChar w:fldCharType="begin"/>
        </w:r>
        <w:r>
          <w:rPr>
            <w:noProof/>
            <w:webHidden/>
          </w:rPr>
          <w:instrText xml:space="preserve"> PAGEREF _Toc325474399 \h </w:instrText>
        </w:r>
        <w:r>
          <w:rPr>
            <w:noProof/>
            <w:webHidden/>
          </w:rPr>
        </w:r>
        <w:r>
          <w:rPr>
            <w:noProof/>
            <w:webHidden/>
          </w:rPr>
          <w:fldChar w:fldCharType="separate"/>
        </w:r>
        <w:r>
          <w:rPr>
            <w:noProof/>
            <w:webHidden/>
          </w:rPr>
          <w:t>29</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400" w:history="1">
        <w:r w:rsidRPr="00E66699">
          <w:rPr>
            <w:rStyle w:val="Hyperlink"/>
            <w:noProof/>
          </w:rPr>
          <w:t>4.5</w:t>
        </w:r>
        <w:r>
          <w:rPr>
            <w:rFonts w:asciiTheme="minorHAnsi" w:eastAsiaTheme="minorEastAsia" w:hAnsiTheme="minorHAnsi" w:cstheme="minorBidi"/>
            <w:noProof/>
          </w:rPr>
          <w:tab/>
        </w:r>
        <w:r w:rsidRPr="00E66699">
          <w:rPr>
            <w:rStyle w:val="Hyperlink"/>
            <w:noProof/>
          </w:rPr>
          <w:t>Verification Requirements [ to be moved to the SRD ]</w:t>
        </w:r>
        <w:r>
          <w:rPr>
            <w:noProof/>
            <w:webHidden/>
          </w:rPr>
          <w:tab/>
        </w:r>
        <w:r>
          <w:rPr>
            <w:noProof/>
            <w:webHidden/>
          </w:rPr>
          <w:fldChar w:fldCharType="begin"/>
        </w:r>
        <w:r>
          <w:rPr>
            <w:noProof/>
            <w:webHidden/>
          </w:rPr>
          <w:instrText xml:space="preserve"> PAGEREF _Toc325474400 \h </w:instrText>
        </w:r>
        <w:r>
          <w:rPr>
            <w:noProof/>
            <w:webHidden/>
          </w:rPr>
        </w:r>
        <w:r>
          <w:rPr>
            <w:noProof/>
            <w:webHidden/>
          </w:rPr>
          <w:fldChar w:fldCharType="separate"/>
        </w:r>
        <w:r>
          <w:rPr>
            <w:noProof/>
            <w:webHidden/>
          </w:rPr>
          <w:t>30</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01" w:history="1">
        <w:r w:rsidRPr="00E66699">
          <w:rPr>
            <w:rStyle w:val="Hyperlink"/>
            <w:noProof/>
          </w:rPr>
          <w:t>Verification Requirements</w:t>
        </w:r>
        <w:r>
          <w:rPr>
            <w:noProof/>
            <w:webHidden/>
          </w:rPr>
          <w:tab/>
        </w:r>
        <w:r>
          <w:rPr>
            <w:noProof/>
            <w:webHidden/>
          </w:rPr>
          <w:fldChar w:fldCharType="begin"/>
        </w:r>
        <w:r>
          <w:rPr>
            <w:noProof/>
            <w:webHidden/>
          </w:rPr>
          <w:instrText xml:space="preserve"> PAGEREF _Toc325474401 \h </w:instrText>
        </w:r>
        <w:r>
          <w:rPr>
            <w:noProof/>
            <w:webHidden/>
          </w:rPr>
        </w:r>
        <w:r>
          <w:rPr>
            <w:noProof/>
            <w:webHidden/>
          </w:rPr>
          <w:fldChar w:fldCharType="separate"/>
        </w:r>
        <w:r>
          <w:rPr>
            <w:noProof/>
            <w:webHidden/>
          </w:rPr>
          <w:t>30</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402" w:history="1">
        <w:r w:rsidRPr="00E66699">
          <w:rPr>
            <w:rStyle w:val="Hyperlink"/>
            <w:noProof/>
          </w:rPr>
          <w:t>4.6</w:t>
        </w:r>
        <w:r>
          <w:rPr>
            <w:rFonts w:asciiTheme="minorHAnsi" w:eastAsiaTheme="minorEastAsia" w:hAnsiTheme="minorHAnsi" w:cstheme="minorBidi"/>
            <w:noProof/>
          </w:rPr>
          <w:tab/>
        </w:r>
        <w:r w:rsidRPr="00E66699">
          <w:rPr>
            <w:rStyle w:val="Hyperlink"/>
            <w:noProof/>
          </w:rPr>
          <w:t>Documentation Requirements [to be moved to the SRD]</w:t>
        </w:r>
        <w:r>
          <w:rPr>
            <w:noProof/>
            <w:webHidden/>
          </w:rPr>
          <w:tab/>
        </w:r>
        <w:r>
          <w:rPr>
            <w:noProof/>
            <w:webHidden/>
          </w:rPr>
          <w:fldChar w:fldCharType="begin"/>
        </w:r>
        <w:r>
          <w:rPr>
            <w:noProof/>
            <w:webHidden/>
          </w:rPr>
          <w:instrText xml:space="preserve"> PAGEREF _Toc325474402 \h </w:instrText>
        </w:r>
        <w:r>
          <w:rPr>
            <w:noProof/>
            <w:webHidden/>
          </w:rPr>
        </w:r>
        <w:r>
          <w:rPr>
            <w:noProof/>
            <w:webHidden/>
          </w:rPr>
          <w:fldChar w:fldCharType="separate"/>
        </w:r>
        <w:r>
          <w:rPr>
            <w:noProof/>
            <w:webHidden/>
          </w:rPr>
          <w:t>32</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03" w:history="1">
        <w:r w:rsidRPr="00E66699">
          <w:rPr>
            <w:rStyle w:val="Hyperlink"/>
            <w:noProof/>
          </w:rPr>
          <w:t>Control system documentation, distribution, access, and use.</w:t>
        </w:r>
        <w:r>
          <w:rPr>
            <w:noProof/>
            <w:webHidden/>
          </w:rPr>
          <w:tab/>
        </w:r>
        <w:r>
          <w:rPr>
            <w:noProof/>
            <w:webHidden/>
          </w:rPr>
          <w:fldChar w:fldCharType="begin"/>
        </w:r>
        <w:r>
          <w:rPr>
            <w:noProof/>
            <w:webHidden/>
          </w:rPr>
          <w:instrText xml:space="preserve"> PAGEREF _Toc325474403 \h </w:instrText>
        </w:r>
        <w:r>
          <w:rPr>
            <w:noProof/>
            <w:webHidden/>
          </w:rPr>
        </w:r>
        <w:r>
          <w:rPr>
            <w:noProof/>
            <w:webHidden/>
          </w:rPr>
          <w:fldChar w:fldCharType="separate"/>
        </w:r>
        <w:r>
          <w:rPr>
            <w:noProof/>
            <w:webHidden/>
          </w:rPr>
          <w:t>32</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404" w:history="1">
        <w:r w:rsidRPr="00E66699">
          <w:rPr>
            <w:rStyle w:val="Hyperlink"/>
            <w:noProof/>
          </w:rPr>
          <w:t>4.7</w:t>
        </w:r>
        <w:r>
          <w:rPr>
            <w:rFonts w:asciiTheme="minorHAnsi" w:eastAsiaTheme="minorEastAsia" w:hAnsiTheme="minorHAnsi" w:cstheme="minorBidi"/>
            <w:noProof/>
          </w:rPr>
          <w:tab/>
        </w:r>
        <w:r w:rsidRPr="00E66699">
          <w:rPr>
            <w:rStyle w:val="Hyperlink"/>
            <w:noProof/>
          </w:rPr>
          <w:t>Quality Requirements [move to SRD]</w:t>
        </w:r>
        <w:r>
          <w:rPr>
            <w:noProof/>
            <w:webHidden/>
          </w:rPr>
          <w:tab/>
        </w:r>
        <w:r>
          <w:rPr>
            <w:noProof/>
            <w:webHidden/>
          </w:rPr>
          <w:fldChar w:fldCharType="begin"/>
        </w:r>
        <w:r>
          <w:rPr>
            <w:noProof/>
            <w:webHidden/>
          </w:rPr>
          <w:instrText xml:space="preserve"> PAGEREF _Toc325474404 \h </w:instrText>
        </w:r>
        <w:r>
          <w:rPr>
            <w:noProof/>
            <w:webHidden/>
          </w:rPr>
        </w:r>
        <w:r>
          <w:rPr>
            <w:noProof/>
            <w:webHidden/>
          </w:rPr>
          <w:fldChar w:fldCharType="separate"/>
        </w:r>
        <w:r>
          <w:rPr>
            <w:noProof/>
            <w:webHidden/>
          </w:rPr>
          <w:t>32</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05" w:history="1">
        <w:r w:rsidRPr="00E66699">
          <w:rPr>
            <w:rStyle w:val="Hyperlink"/>
            <w:noProof/>
          </w:rPr>
          <w:t>Quality Requirements</w:t>
        </w:r>
        <w:r>
          <w:rPr>
            <w:noProof/>
            <w:webHidden/>
          </w:rPr>
          <w:tab/>
        </w:r>
        <w:r>
          <w:rPr>
            <w:noProof/>
            <w:webHidden/>
          </w:rPr>
          <w:fldChar w:fldCharType="begin"/>
        </w:r>
        <w:r>
          <w:rPr>
            <w:noProof/>
            <w:webHidden/>
          </w:rPr>
          <w:instrText xml:space="preserve"> PAGEREF _Toc325474405 \h </w:instrText>
        </w:r>
        <w:r>
          <w:rPr>
            <w:noProof/>
            <w:webHidden/>
          </w:rPr>
        </w:r>
        <w:r>
          <w:rPr>
            <w:noProof/>
            <w:webHidden/>
          </w:rPr>
          <w:fldChar w:fldCharType="separate"/>
        </w:r>
        <w:r>
          <w:rPr>
            <w:noProof/>
            <w:webHidden/>
          </w:rPr>
          <w:t>32</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06" w:history="1">
        <w:r w:rsidRPr="00E66699">
          <w:rPr>
            <w:rStyle w:val="Hyperlink"/>
            <w:noProof/>
          </w:rPr>
          <w:t>Control system documentation, distribution, access, and use. [move to SRD]</w:t>
        </w:r>
        <w:r>
          <w:rPr>
            <w:noProof/>
            <w:webHidden/>
          </w:rPr>
          <w:tab/>
        </w:r>
        <w:r>
          <w:rPr>
            <w:noProof/>
            <w:webHidden/>
          </w:rPr>
          <w:fldChar w:fldCharType="begin"/>
        </w:r>
        <w:r>
          <w:rPr>
            <w:noProof/>
            <w:webHidden/>
          </w:rPr>
          <w:instrText xml:space="preserve"> PAGEREF _Toc325474406 \h </w:instrText>
        </w:r>
        <w:r>
          <w:rPr>
            <w:noProof/>
            <w:webHidden/>
          </w:rPr>
        </w:r>
        <w:r>
          <w:rPr>
            <w:noProof/>
            <w:webHidden/>
          </w:rPr>
          <w:fldChar w:fldCharType="separate"/>
        </w:r>
        <w:r>
          <w:rPr>
            <w:noProof/>
            <w:webHidden/>
          </w:rPr>
          <w:t>32</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407" w:history="1">
        <w:r w:rsidRPr="00E66699">
          <w:rPr>
            <w:rStyle w:val="Hyperlink"/>
            <w:noProof/>
          </w:rPr>
          <w:t>4.8</w:t>
        </w:r>
        <w:r>
          <w:rPr>
            <w:rFonts w:asciiTheme="minorHAnsi" w:eastAsiaTheme="minorEastAsia" w:hAnsiTheme="minorHAnsi" w:cstheme="minorBidi"/>
            <w:noProof/>
          </w:rPr>
          <w:tab/>
        </w:r>
        <w:r w:rsidRPr="00E66699">
          <w:rPr>
            <w:rStyle w:val="Hyperlink"/>
            <w:noProof/>
          </w:rPr>
          <w:t>Safety Requirements</w:t>
        </w:r>
        <w:r>
          <w:rPr>
            <w:noProof/>
            <w:webHidden/>
          </w:rPr>
          <w:tab/>
        </w:r>
        <w:r>
          <w:rPr>
            <w:noProof/>
            <w:webHidden/>
          </w:rPr>
          <w:fldChar w:fldCharType="begin"/>
        </w:r>
        <w:r>
          <w:rPr>
            <w:noProof/>
            <w:webHidden/>
          </w:rPr>
          <w:instrText xml:space="preserve"> PAGEREF _Toc325474407 \h </w:instrText>
        </w:r>
        <w:r>
          <w:rPr>
            <w:noProof/>
            <w:webHidden/>
          </w:rPr>
        </w:r>
        <w:r>
          <w:rPr>
            <w:noProof/>
            <w:webHidden/>
          </w:rPr>
          <w:fldChar w:fldCharType="separate"/>
        </w:r>
        <w:r>
          <w:rPr>
            <w:noProof/>
            <w:webHidden/>
          </w:rPr>
          <w:t>33</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08" w:history="1">
        <w:r w:rsidRPr="00E66699">
          <w:rPr>
            <w:rStyle w:val="Hyperlink"/>
            <w:noProof/>
          </w:rPr>
          <w:t>Safety Requirements</w:t>
        </w:r>
        <w:r>
          <w:rPr>
            <w:noProof/>
            <w:webHidden/>
          </w:rPr>
          <w:tab/>
        </w:r>
        <w:r>
          <w:rPr>
            <w:noProof/>
            <w:webHidden/>
          </w:rPr>
          <w:fldChar w:fldCharType="begin"/>
        </w:r>
        <w:r>
          <w:rPr>
            <w:noProof/>
            <w:webHidden/>
          </w:rPr>
          <w:instrText xml:space="preserve"> PAGEREF _Toc325474408 \h </w:instrText>
        </w:r>
        <w:r>
          <w:rPr>
            <w:noProof/>
            <w:webHidden/>
          </w:rPr>
        </w:r>
        <w:r>
          <w:rPr>
            <w:noProof/>
            <w:webHidden/>
          </w:rPr>
          <w:fldChar w:fldCharType="separate"/>
        </w:r>
        <w:r>
          <w:rPr>
            <w:noProof/>
            <w:webHidden/>
          </w:rPr>
          <w:t>33</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409" w:history="1">
        <w:r w:rsidRPr="00E66699">
          <w:rPr>
            <w:rStyle w:val="Hyperlink"/>
            <w:noProof/>
          </w:rPr>
          <w:t>4.9</w:t>
        </w:r>
        <w:r>
          <w:rPr>
            <w:rFonts w:asciiTheme="minorHAnsi" w:eastAsiaTheme="minorEastAsia" w:hAnsiTheme="minorHAnsi" w:cstheme="minorBidi"/>
            <w:noProof/>
          </w:rPr>
          <w:tab/>
        </w:r>
        <w:r w:rsidRPr="00E66699">
          <w:rPr>
            <w:rStyle w:val="Hyperlink"/>
            <w:noProof/>
          </w:rPr>
          <w:t>Reliability Requirements</w:t>
        </w:r>
        <w:r>
          <w:rPr>
            <w:noProof/>
            <w:webHidden/>
          </w:rPr>
          <w:tab/>
        </w:r>
        <w:r>
          <w:rPr>
            <w:noProof/>
            <w:webHidden/>
          </w:rPr>
          <w:fldChar w:fldCharType="begin"/>
        </w:r>
        <w:r>
          <w:rPr>
            <w:noProof/>
            <w:webHidden/>
          </w:rPr>
          <w:instrText xml:space="preserve"> PAGEREF _Toc325474409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0" w:history="1">
        <w:r w:rsidRPr="00E66699">
          <w:rPr>
            <w:rStyle w:val="Hyperlink"/>
            <w:noProof/>
          </w:rPr>
          <w:t>Reliability Requirements</w:t>
        </w:r>
        <w:r>
          <w:rPr>
            <w:noProof/>
            <w:webHidden/>
          </w:rPr>
          <w:tab/>
        </w:r>
        <w:r>
          <w:rPr>
            <w:noProof/>
            <w:webHidden/>
          </w:rPr>
          <w:fldChar w:fldCharType="begin"/>
        </w:r>
        <w:r>
          <w:rPr>
            <w:noProof/>
            <w:webHidden/>
          </w:rPr>
          <w:instrText xml:space="preserve"> PAGEREF _Toc325474410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1" w:history="1">
        <w:r w:rsidRPr="00E66699">
          <w:rPr>
            <w:rStyle w:val="Hyperlink"/>
            <w:noProof/>
          </w:rPr>
          <w:t>Performance and Scalability Requirements</w:t>
        </w:r>
        <w:r>
          <w:rPr>
            <w:noProof/>
            <w:webHidden/>
          </w:rPr>
          <w:tab/>
        </w:r>
        <w:r>
          <w:rPr>
            <w:noProof/>
            <w:webHidden/>
          </w:rPr>
          <w:fldChar w:fldCharType="begin"/>
        </w:r>
        <w:r>
          <w:rPr>
            <w:noProof/>
            <w:webHidden/>
          </w:rPr>
          <w:instrText xml:space="preserve"> PAGEREF _Toc325474411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left" w:pos="880"/>
          <w:tab w:val="right" w:leader="dot" w:pos="9350"/>
        </w:tabs>
        <w:rPr>
          <w:rFonts w:asciiTheme="minorHAnsi" w:eastAsiaTheme="minorEastAsia" w:hAnsiTheme="minorHAnsi" w:cstheme="minorBidi"/>
          <w:noProof/>
        </w:rPr>
      </w:pPr>
      <w:hyperlink w:anchor="_Toc325474412" w:history="1">
        <w:r w:rsidRPr="00E66699">
          <w:rPr>
            <w:rStyle w:val="Hyperlink"/>
            <w:noProof/>
          </w:rPr>
          <w:t>4.10</w:t>
        </w:r>
        <w:r>
          <w:rPr>
            <w:rFonts w:asciiTheme="minorHAnsi" w:eastAsiaTheme="minorEastAsia" w:hAnsiTheme="minorHAnsi" w:cstheme="minorBidi"/>
            <w:noProof/>
          </w:rPr>
          <w:tab/>
        </w:r>
        <w:r w:rsidRPr="00E66699">
          <w:rPr>
            <w:rStyle w:val="Hyperlink"/>
            <w:noProof/>
          </w:rPr>
          <w:t>Maintainability Requirements [to be moved ot the SRD]</w:t>
        </w:r>
        <w:r>
          <w:rPr>
            <w:noProof/>
            <w:webHidden/>
          </w:rPr>
          <w:tab/>
        </w:r>
        <w:r>
          <w:rPr>
            <w:noProof/>
            <w:webHidden/>
          </w:rPr>
          <w:fldChar w:fldCharType="begin"/>
        </w:r>
        <w:r>
          <w:rPr>
            <w:noProof/>
            <w:webHidden/>
          </w:rPr>
          <w:instrText xml:space="preserve"> PAGEREF _Toc325474412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3" w:history="1">
        <w:r w:rsidRPr="00E66699">
          <w:rPr>
            <w:rStyle w:val="Hyperlink"/>
            <w:noProof/>
          </w:rPr>
          <w:t>Maintainability</w:t>
        </w:r>
        <w:r>
          <w:rPr>
            <w:noProof/>
            <w:webHidden/>
          </w:rPr>
          <w:tab/>
        </w:r>
        <w:r>
          <w:rPr>
            <w:noProof/>
            <w:webHidden/>
          </w:rPr>
          <w:fldChar w:fldCharType="begin"/>
        </w:r>
        <w:r>
          <w:rPr>
            <w:noProof/>
            <w:webHidden/>
          </w:rPr>
          <w:instrText xml:space="preserve"> PAGEREF _Toc325474413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4" w:history="1">
        <w:r w:rsidRPr="00E66699">
          <w:rPr>
            <w:rStyle w:val="Hyperlink"/>
            <w:rFonts w:cs="Calibri"/>
            <w:noProof/>
          </w:rPr>
          <w:t>The system shall have 70% unit test coverage.</w:t>
        </w:r>
        <w:r>
          <w:rPr>
            <w:noProof/>
            <w:webHidden/>
          </w:rPr>
          <w:tab/>
        </w:r>
        <w:r>
          <w:rPr>
            <w:noProof/>
            <w:webHidden/>
          </w:rPr>
          <w:fldChar w:fldCharType="begin"/>
        </w:r>
        <w:r>
          <w:rPr>
            <w:noProof/>
            <w:webHidden/>
          </w:rPr>
          <w:instrText xml:space="preserve"> PAGEREF _Toc325474414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5" w:history="1">
        <w:r w:rsidRPr="00E66699">
          <w:rPr>
            <w:rStyle w:val="Hyperlink"/>
            <w:rFonts w:cs="Calibri"/>
            <w:noProof/>
          </w:rPr>
          <w:t>The system shall use pattern based designs.</w:t>
        </w:r>
        <w:r>
          <w:rPr>
            <w:noProof/>
            <w:webHidden/>
          </w:rPr>
          <w:tab/>
        </w:r>
        <w:r>
          <w:rPr>
            <w:noProof/>
            <w:webHidden/>
          </w:rPr>
          <w:fldChar w:fldCharType="begin"/>
        </w:r>
        <w:r>
          <w:rPr>
            <w:noProof/>
            <w:webHidden/>
          </w:rPr>
          <w:instrText xml:space="preserve"> PAGEREF _Toc325474415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6" w:history="1">
        <w:r w:rsidRPr="00E66699">
          <w:rPr>
            <w:rStyle w:val="Hyperlink"/>
            <w:rFonts w:cs="Calibri"/>
            <w:noProof/>
          </w:rPr>
          <w:t>The source code shall be documented.</w:t>
        </w:r>
        <w:r>
          <w:rPr>
            <w:noProof/>
            <w:webHidden/>
          </w:rPr>
          <w:tab/>
        </w:r>
        <w:r>
          <w:rPr>
            <w:noProof/>
            <w:webHidden/>
          </w:rPr>
          <w:fldChar w:fldCharType="begin"/>
        </w:r>
        <w:r>
          <w:rPr>
            <w:noProof/>
            <w:webHidden/>
          </w:rPr>
          <w:instrText xml:space="preserve"> PAGEREF _Toc325474416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7" w:history="1">
        <w:r w:rsidRPr="00E66699">
          <w:rPr>
            <w:rStyle w:val="Hyperlink"/>
            <w:rFonts w:cs="Calibri"/>
            <w:noProof/>
          </w:rPr>
          <w:t>The system shall have an E/R diagram for the database.</w:t>
        </w:r>
        <w:r>
          <w:rPr>
            <w:noProof/>
            <w:webHidden/>
          </w:rPr>
          <w:tab/>
        </w:r>
        <w:r>
          <w:rPr>
            <w:noProof/>
            <w:webHidden/>
          </w:rPr>
          <w:fldChar w:fldCharType="begin"/>
        </w:r>
        <w:r>
          <w:rPr>
            <w:noProof/>
            <w:webHidden/>
          </w:rPr>
          <w:instrText xml:space="preserve"> PAGEREF _Toc325474417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8" w:history="1">
        <w:r w:rsidRPr="00E66699">
          <w:rPr>
            <w:rStyle w:val="Hyperlink"/>
            <w:rFonts w:cs="Calibri"/>
            <w:noProof/>
          </w:rPr>
          <w:t>The system shall have a systems architecture document capturing the overall system design.</w:t>
        </w:r>
        <w:r>
          <w:rPr>
            <w:noProof/>
            <w:webHidden/>
          </w:rPr>
          <w:tab/>
        </w:r>
        <w:r>
          <w:rPr>
            <w:noProof/>
            <w:webHidden/>
          </w:rPr>
          <w:fldChar w:fldCharType="begin"/>
        </w:r>
        <w:r>
          <w:rPr>
            <w:noProof/>
            <w:webHidden/>
          </w:rPr>
          <w:instrText xml:space="preserve"> PAGEREF _Toc325474418 \h </w:instrText>
        </w:r>
        <w:r>
          <w:rPr>
            <w:noProof/>
            <w:webHidden/>
          </w:rPr>
        </w:r>
        <w:r>
          <w:rPr>
            <w:noProof/>
            <w:webHidden/>
          </w:rPr>
          <w:fldChar w:fldCharType="separate"/>
        </w:r>
        <w:r>
          <w:rPr>
            <w:noProof/>
            <w:webHidden/>
          </w:rPr>
          <w:t>34</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19" w:history="1">
        <w:r w:rsidRPr="00E66699">
          <w:rPr>
            <w:rStyle w:val="Hyperlink"/>
            <w:rFonts w:cs="Calibri"/>
            <w:noProof/>
          </w:rPr>
          <w:t>The system shall use static code analysis to catch and prevent coding errors.</w:t>
        </w:r>
        <w:r>
          <w:rPr>
            <w:noProof/>
            <w:webHidden/>
          </w:rPr>
          <w:tab/>
        </w:r>
        <w:r>
          <w:rPr>
            <w:noProof/>
            <w:webHidden/>
          </w:rPr>
          <w:fldChar w:fldCharType="begin"/>
        </w:r>
        <w:r>
          <w:rPr>
            <w:noProof/>
            <w:webHidden/>
          </w:rPr>
          <w:instrText xml:space="preserve"> PAGEREF _Toc325474419 \h </w:instrText>
        </w:r>
        <w:r>
          <w:rPr>
            <w:noProof/>
            <w:webHidden/>
          </w:rPr>
        </w:r>
        <w:r>
          <w:rPr>
            <w:noProof/>
            <w:webHidden/>
          </w:rPr>
          <w:fldChar w:fldCharType="separate"/>
        </w:r>
        <w:r>
          <w:rPr>
            <w:noProof/>
            <w:webHidden/>
          </w:rPr>
          <w:t>35</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20" w:history="1">
        <w:r w:rsidRPr="00E66699">
          <w:rPr>
            <w:rStyle w:val="Hyperlink"/>
            <w:noProof/>
          </w:rPr>
          <w:t>Schedule A [ move to SRD]</w:t>
        </w:r>
        <w:r>
          <w:rPr>
            <w:noProof/>
            <w:webHidden/>
          </w:rPr>
          <w:tab/>
        </w:r>
        <w:r>
          <w:rPr>
            <w:noProof/>
            <w:webHidden/>
          </w:rPr>
          <w:fldChar w:fldCharType="begin"/>
        </w:r>
        <w:r>
          <w:rPr>
            <w:noProof/>
            <w:webHidden/>
          </w:rPr>
          <w:instrText xml:space="preserve"> PAGEREF _Toc325474420 \h </w:instrText>
        </w:r>
        <w:r>
          <w:rPr>
            <w:noProof/>
            <w:webHidden/>
          </w:rPr>
        </w:r>
        <w:r>
          <w:rPr>
            <w:noProof/>
            <w:webHidden/>
          </w:rPr>
          <w:fldChar w:fldCharType="separate"/>
        </w:r>
        <w:r>
          <w:rPr>
            <w:noProof/>
            <w:webHidden/>
          </w:rPr>
          <w:t>36</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21" w:history="1">
        <w:r w:rsidRPr="00E66699">
          <w:rPr>
            <w:rStyle w:val="Hyperlink"/>
            <w:noProof/>
          </w:rPr>
          <w:t>Schedule B</w:t>
        </w:r>
        <w:r>
          <w:rPr>
            <w:noProof/>
            <w:webHidden/>
          </w:rPr>
          <w:tab/>
        </w:r>
        <w:r>
          <w:rPr>
            <w:noProof/>
            <w:webHidden/>
          </w:rPr>
          <w:fldChar w:fldCharType="begin"/>
        </w:r>
        <w:r>
          <w:rPr>
            <w:noProof/>
            <w:webHidden/>
          </w:rPr>
          <w:instrText xml:space="preserve"> PAGEREF _Toc325474421 \h </w:instrText>
        </w:r>
        <w:r>
          <w:rPr>
            <w:noProof/>
            <w:webHidden/>
          </w:rPr>
        </w:r>
        <w:r>
          <w:rPr>
            <w:noProof/>
            <w:webHidden/>
          </w:rPr>
          <w:fldChar w:fldCharType="separate"/>
        </w:r>
        <w:r>
          <w:rPr>
            <w:noProof/>
            <w:webHidden/>
          </w:rPr>
          <w:t>36</w:t>
        </w:r>
        <w:r>
          <w:rPr>
            <w:noProof/>
            <w:webHidden/>
          </w:rPr>
          <w:fldChar w:fldCharType="end"/>
        </w:r>
      </w:hyperlink>
    </w:p>
    <w:p w:rsidR="002D739E" w:rsidRDefault="002D739E">
      <w:pPr>
        <w:pStyle w:val="TOC2"/>
        <w:tabs>
          <w:tab w:val="right" w:leader="dot" w:pos="9350"/>
        </w:tabs>
        <w:rPr>
          <w:rFonts w:asciiTheme="minorHAnsi" w:eastAsiaTheme="minorEastAsia" w:hAnsiTheme="minorHAnsi" w:cstheme="minorBidi"/>
          <w:noProof/>
        </w:rPr>
      </w:pPr>
      <w:hyperlink w:anchor="_Toc325474422" w:history="1">
        <w:r w:rsidRPr="00E66699">
          <w:rPr>
            <w:rStyle w:val="Hyperlink"/>
            <w:noProof/>
          </w:rPr>
          <w:t>Schedule C</w:t>
        </w:r>
        <w:r>
          <w:rPr>
            <w:noProof/>
            <w:webHidden/>
          </w:rPr>
          <w:tab/>
        </w:r>
        <w:r>
          <w:rPr>
            <w:noProof/>
            <w:webHidden/>
          </w:rPr>
          <w:fldChar w:fldCharType="begin"/>
        </w:r>
        <w:r>
          <w:rPr>
            <w:noProof/>
            <w:webHidden/>
          </w:rPr>
          <w:instrText xml:space="preserve"> PAGEREF _Toc325474422 \h </w:instrText>
        </w:r>
        <w:r>
          <w:rPr>
            <w:noProof/>
            <w:webHidden/>
          </w:rPr>
        </w:r>
        <w:r>
          <w:rPr>
            <w:noProof/>
            <w:webHidden/>
          </w:rPr>
          <w:fldChar w:fldCharType="separate"/>
        </w:r>
        <w:r>
          <w:rPr>
            <w:noProof/>
            <w:webHidden/>
          </w:rPr>
          <w:t>36</w:t>
        </w:r>
        <w:r>
          <w:rPr>
            <w:noProof/>
            <w:webHidden/>
          </w:rPr>
          <w:fldChar w:fldCharType="end"/>
        </w:r>
      </w:hyperlink>
    </w:p>
    <w:p w:rsidR="00EA6FA8" w:rsidRDefault="00D6278A">
      <w:r>
        <w:fldChar w:fldCharType="end"/>
      </w:r>
    </w:p>
    <w:p w:rsidR="007B5B66" w:rsidRDefault="00D42A37" w:rsidP="00833925">
      <w:pPr>
        <w:pStyle w:val="Heading1"/>
        <w:numPr>
          <w:ilvl w:val="0"/>
          <w:numId w:val="2"/>
        </w:numPr>
      </w:pPr>
      <w:bookmarkStart w:id="3" w:name="_Toc325474366"/>
      <w:r w:rsidRPr="005B7DCD">
        <w:t>Introduction</w:t>
      </w:r>
      <w:bookmarkEnd w:id="3"/>
    </w:p>
    <w:p w:rsidR="00D42A37" w:rsidRPr="002D3E30" w:rsidRDefault="00D42A37" w:rsidP="00D42A37">
      <w:pPr>
        <w:pStyle w:val="HTMLPreformatted"/>
        <w:rPr>
          <w:rFonts w:ascii="Tahoma" w:hAnsi="Tahoma" w:cs="Tahoma"/>
          <w:sz w:val="22"/>
          <w:szCs w:val="22"/>
        </w:rPr>
      </w:pPr>
      <w:r w:rsidRPr="002D3E30">
        <w:rPr>
          <w:rFonts w:ascii="Tahoma" w:hAnsi="Tahoma" w:cs="Tahoma"/>
          <w:sz w:val="22"/>
          <w:szCs w:val="22"/>
        </w:rPr>
        <w:t xml:space="preserve">    </w:t>
      </w:r>
      <w:r w:rsidR="001D4625" w:rsidRPr="002D3E30">
        <w:rPr>
          <w:rFonts w:ascii="Tahoma" w:hAnsi="Tahoma" w:cs="Tahoma"/>
          <w:sz w:val="22"/>
          <w:szCs w:val="22"/>
        </w:rPr>
        <w:t xml:space="preserve">The </w:t>
      </w:r>
      <w:r w:rsidR="00E75F58" w:rsidRPr="002D3E30">
        <w:rPr>
          <w:rFonts w:ascii="Tahoma" w:hAnsi="Tahoma" w:cs="Tahoma"/>
          <w:sz w:val="22"/>
          <w:szCs w:val="22"/>
        </w:rPr>
        <w:t xml:space="preserve">system </w:t>
      </w:r>
      <w:r w:rsidR="001D4625" w:rsidRPr="002D3E30">
        <w:rPr>
          <w:rFonts w:ascii="Tahoma" w:hAnsi="Tahoma" w:cs="Tahoma"/>
          <w:sz w:val="22"/>
          <w:szCs w:val="22"/>
        </w:rPr>
        <w:t xml:space="preserve">requirements are mostly complete and are ready for collaboration discussions with the Covidien team. Other sections will be completed in April in various meetings with the Covidien team. </w:t>
      </w:r>
    </w:p>
    <w:p w:rsidR="007B5B66" w:rsidRDefault="005837B5" w:rsidP="00833925">
      <w:pPr>
        <w:pStyle w:val="Heading2"/>
        <w:numPr>
          <w:ilvl w:val="1"/>
          <w:numId w:val="2"/>
        </w:numPr>
      </w:pPr>
      <w:bookmarkStart w:id="4" w:name="_Toc325474367"/>
      <w:r>
        <w:t>Purpose of document</w:t>
      </w:r>
      <w:bookmarkEnd w:id="4"/>
    </w:p>
    <w:p w:rsidR="005837B5" w:rsidRPr="00721B4D" w:rsidRDefault="00094A86" w:rsidP="007B7564">
      <w:pPr>
        <w:rPr>
          <w:rFonts w:ascii="Tahoma" w:hAnsi="Tahoma" w:cs="Tahoma"/>
        </w:rPr>
      </w:pPr>
      <w:r w:rsidRPr="00721B4D">
        <w:rPr>
          <w:rFonts w:ascii="Tahoma" w:hAnsi="Tahoma" w:cs="Tahoma"/>
        </w:rPr>
        <w:t xml:space="preserve">This System Requirements Specification (SRS) contains the set of system requirements for the Covidien release 1 communication Gateway. This document is provides sufficient guidance to the development team to </w:t>
      </w:r>
      <w:r w:rsidR="00805BDF" w:rsidRPr="00721B4D">
        <w:rPr>
          <w:rFonts w:ascii="Tahoma" w:hAnsi="Tahoma" w:cs="Tahoma"/>
        </w:rPr>
        <w:t>allow them to begin software development. While hardware will be specified, the focus is on software development.</w:t>
      </w:r>
    </w:p>
    <w:p w:rsidR="007B5B66" w:rsidRDefault="005837B5" w:rsidP="00833925">
      <w:pPr>
        <w:pStyle w:val="Heading2"/>
        <w:numPr>
          <w:ilvl w:val="1"/>
          <w:numId w:val="2"/>
        </w:numPr>
      </w:pPr>
      <w:bookmarkStart w:id="5" w:name="_Toc325474368"/>
      <w:r>
        <w:t>Scope of document</w:t>
      </w:r>
      <w:bookmarkEnd w:id="5"/>
    </w:p>
    <w:p w:rsidR="005837B5" w:rsidRPr="00351B12" w:rsidRDefault="00094A86" w:rsidP="005837B5">
      <w:pPr>
        <w:rPr>
          <w:rFonts w:ascii="Tahoma" w:hAnsi="Tahoma" w:cs="Tahoma"/>
        </w:rPr>
      </w:pPr>
      <w:r>
        <w:rPr>
          <w:rFonts w:ascii="Tahoma" w:hAnsi="Tahoma" w:cs="Tahoma"/>
        </w:rPr>
        <w:t xml:space="preserve">The focus for release one is the </w:t>
      </w:r>
      <w:r w:rsidR="00833925">
        <w:rPr>
          <w:rFonts w:ascii="Tahoma" w:hAnsi="Tahoma" w:cs="Tahoma"/>
        </w:rPr>
        <w:t>PB</w:t>
      </w:r>
      <w:r>
        <w:rPr>
          <w:rFonts w:ascii="Tahoma" w:hAnsi="Tahoma" w:cs="Tahoma"/>
        </w:rPr>
        <w:t>980</w:t>
      </w:r>
      <w:ins w:id="6" w:author="Dougherty" w:date="2012-05-22T13:02:00Z">
        <w:r w:rsidR="002D3E30">
          <w:rPr>
            <w:rFonts w:ascii="Tahoma" w:hAnsi="Tahoma" w:cs="Tahoma"/>
          </w:rPr>
          <w:t xml:space="preserve"> Series Ventilator</w:t>
        </w:r>
      </w:ins>
      <w:r>
        <w:rPr>
          <w:rFonts w:ascii="Tahoma" w:hAnsi="Tahoma" w:cs="Tahoma"/>
        </w:rPr>
        <w:t xml:space="preserve"> Remote Service solution and related infrastructure. This SRS lays the ground work for the development of the full Gateway solution over three phases of release.</w:t>
      </w:r>
      <w:r w:rsidR="00351B12">
        <w:rPr>
          <w:rFonts w:ascii="Tahoma" w:hAnsi="Tahoma" w:cs="Tahoma"/>
        </w:rPr>
        <w:t xml:space="preserve"> </w:t>
      </w:r>
    </w:p>
    <w:p w:rsidR="007B5B66" w:rsidRDefault="005837B5" w:rsidP="00833925">
      <w:pPr>
        <w:pStyle w:val="Heading2"/>
        <w:numPr>
          <w:ilvl w:val="1"/>
          <w:numId w:val="2"/>
        </w:numPr>
      </w:pPr>
      <w:bookmarkStart w:id="7" w:name="_Toc325474369"/>
      <w:r>
        <w:t>Structure of document</w:t>
      </w:r>
      <w:bookmarkEnd w:id="7"/>
    </w:p>
    <w:p w:rsidR="00D42A37" w:rsidRPr="00351B12" w:rsidRDefault="00805BDF" w:rsidP="00351B12">
      <w:pPr>
        <w:rPr>
          <w:rFonts w:ascii="Tahoma" w:hAnsi="Tahoma" w:cs="Tahoma"/>
        </w:rPr>
      </w:pPr>
      <w:r w:rsidRPr="00351B12">
        <w:rPr>
          <w:rFonts w:ascii="Tahoma" w:hAnsi="Tahoma" w:cs="Tahoma"/>
        </w:rPr>
        <w:t xml:space="preserve">The next two sections will provide the background </w:t>
      </w:r>
      <w:r w:rsidR="00721B4D" w:rsidRPr="00351B12">
        <w:rPr>
          <w:rFonts w:ascii="Tahoma" w:hAnsi="Tahoma" w:cs="Tahoma"/>
        </w:rPr>
        <w:t>needed to</w:t>
      </w:r>
      <w:r w:rsidRPr="00351B12">
        <w:rPr>
          <w:rFonts w:ascii="Tahoma" w:hAnsi="Tahoma" w:cs="Tahoma"/>
        </w:rPr>
        <w:t xml:space="preserve"> understand the </w:t>
      </w:r>
      <w:r w:rsidR="0041184A" w:rsidRPr="00351B12">
        <w:rPr>
          <w:rFonts w:ascii="Tahoma" w:hAnsi="Tahoma" w:cs="Tahoma"/>
        </w:rPr>
        <w:t>specific</w:t>
      </w:r>
      <w:r w:rsidRPr="00351B12">
        <w:rPr>
          <w:rFonts w:ascii="Tahoma" w:hAnsi="Tahoma" w:cs="Tahoma"/>
        </w:rPr>
        <w:t xml:space="preserve"> requirements in section four. </w:t>
      </w:r>
    </w:p>
    <w:p w:rsidR="007B5B66" w:rsidRDefault="00D42A37" w:rsidP="00833925">
      <w:pPr>
        <w:pStyle w:val="Heading1"/>
        <w:numPr>
          <w:ilvl w:val="0"/>
          <w:numId w:val="2"/>
        </w:numPr>
      </w:pPr>
      <w:bookmarkStart w:id="8" w:name="_Toc325474370"/>
      <w:r w:rsidRPr="005B7DCD">
        <w:t>Applicable and Reference Documents</w:t>
      </w:r>
      <w:bookmarkEnd w:id="8"/>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9" w:name="_Toc325474371"/>
      <w:r w:rsidRPr="005B7DCD">
        <w:t>List of documents</w:t>
      </w:r>
      <w:ins w:id="10" w:author="Dougherty" w:date="2012-05-22T13:17:00Z">
        <w:r w:rsidR="00EC51CD">
          <w:t xml:space="preserve"> [move to architecture doc]</w:t>
        </w:r>
      </w:ins>
      <w:bookmarkEnd w:id="9"/>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2988"/>
      </w:tblGrid>
      <w:tr w:rsidR="0041184A" w:rsidTr="00164F81">
        <w:tc>
          <w:tcPr>
            <w:tcW w:w="5508" w:type="dxa"/>
            <w:shd w:val="clear" w:color="auto" w:fill="auto"/>
          </w:tcPr>
          <w:p w:rsidR="0041184A" w:rsidRDefault="0041184A" w:rsidP="0041184A">
            <w:pPr>
              <w:pStyle w:val="Heading2"/>
            </w:pPr>
            <w:bookmarkStart w:id="11" w:name="_Toc325474372"/>
            <w:r>
              <w:t>Document</w:t>
            </w:r>
            <w:bookmarkEnd w:id="11"/>
          </w:p>
        </w:tc>
        <w:tc>
          <w:tcPr>
            <w:tcW w:w="2988" w:type="dxa"/>
            <w:shd w:val="clear" w:color="auto" w:fill="auto"/>
          </w:tcPr>
          <w:p w:rsidR="0041184A" w:rsidRPr="00164F81" w:rsidRDefault="000F466F" w:rsidP="0041184A">
            <w:pPr>
              <w:pStyle w:val="Heading2"/>
            </w:pPr>
            <w:bookmarkStart w:id="12" w:name="_Toc325474373"/>
            <w:r w:rsidRPr="00164F81">
              <w:t>Status</w:t>
            </w:r>
            <w:bookmarkEnd w:id="12"/>
          </w:p>
        </w:tc>
      </w:tr>
      <w:tr w:rsidR="00805BDF" w:rsidTr="00164F81">
        <w:tc>
          <w:tcPr>
            <w:tcW w:w="5508" w:type="dxa"/>
            <w:shd w:val="clear" w:color="auto" w:fill="auto"/>
          </w:tcPr>
          <w:p w:rsidR="00805BDF" w:rsidRPr="00C373B2" w:rsidRDefault="00805BDF" w:rsidP="0041184A">
            <w:pPr>
              <w:pStyle w:val="Heading6"/>
            </w:pPr>
            <w:r w:rsidRPr="00C373B2">
              <w:t>User Requirements Document</w:t>
            </w:r>
            <w:r w:rsidR="0041184A" w:rsidRPr="00C373B2">
              <w:t xml:space="preserve"> (URD)</w:t>
            </w:r>
            <w:r w:rsidR="009C3E77" w:rsidRPr="00C373B2">
              <w:t xml:space="preserve"> version information</w:t>
            </w:r>
          </w:p>
        </w:tc>
        <w:tc>
          <w:tcPr>
            <w:tcW w:w="2988" w:type="dxa"/>
            <w:shd w:val="clear" w:color="auto" w:fill="auto"/>
          </w:tcPr>
          <w:p w:rsidR="00805BDF" w:rsidRPr="00C373B2" w:rsidRDefault="00211778" w:rsidP="0041184A">
            <w:pPr>
              <w:pStyle w:val="Heading6"/>
            </w:pPr>
            <w:r>
              <w:t>in process</w:t>
            </w:r>
          </w:p>
        </w:tc>
      </w:tr>
      <w:tr w:rsidR="00805BDF" w:rsidTr="00164F81">
        <w:tc>
          <w:tcPr>
            <w:tcW w:w="5508" w:type="dxa"/>
            <w:shd w:val="clear" w:color="auto" w:fill="auto"/>
          </w:tcPr>
          <w:p w:rsidR="00805BDF" w:rsidRPr="00C373B2" w:rsidRDefault="0041184A" w:rsidP="0041184A">
            <w:pPr>
              <w:pStyle w:val="Heading6"/>
            </w:pPr>
            <w:r w:rsidRPr="00C373B2">
              <w:t>Covidien System Proposal</w:t>
            </w:r>
          </w:p>
        </w:tc>
        <w:tc>
          <w:tcPr>
            <w:tcW w:w="2988" w:type="dxa"/>
            <w:shd w:val="clear" w:color="auto" w:fill="auto"/>
          </w:tcPr>
          <w:p w:rsidR="00805BDF" w:rsidRPr="00C373B2" w:rsidRDefault="00211778" w:rsidP="0041184A">
            <w:pPr>
              <w:pStyle w:val="Heading6"/>
            </w:pPr>
            <w:r>
              <w:t>in process</w:t>
            </w:r>
          </w:p>
        </w:tc>
      </w:tr>
      <w:tr w:rsidR="00805BDF" w:rsidTr="00164F81">
        <w:tc>
          <w:tcPr>
            <w:tcW w:w="5508" w:type="dxa"/>
            <w:shd w:val="clear" w:color="auto" w:fill="auto"/>
          </w:tcPr>
          <w:p w:rsidR="00805BDF" w:rsidRPr="00C373B2" w:rsidRDefault="00805BDF" w:rsidP="0041184A">
            <w:pPr>
              <w:pStyle w:val="Heading6"/>
            </w:pPr>
          </w:p>
        </w:tc>
        <w:tc>
          <w:tcPr>
            <w:tcW w:w="2988" w:type="dxa"/>
            <w:shd w:val="clear" w:color="auto" w:fill="auto"/>
          </w:tcPr>
          <w:p w:rsidR="004870C3" w:rsidRPr="004870C3" w:rsidRDefault="004870C3" w:rsidP="00233791"/>
        </w:tc>
      </w:tr>
    </w:tbl>
    <w:p w:rsidR="00433861" w:rsidRDefault="00D42A37" w:rsidP="00805BDF">
      <w:pPr>
        <w:pStyle w:val="Heading2"/>
        <w:ind w:left="1080"/>
      </w:pPr>
      <w:r w:rsidRPr="005B7DCD">
        <w:t xml:space="preserve">  </w:t>
      </w:r>
    </w:p>
    <w:p w:rsidR="004870C3" w:rsidRDefault="004870C3" w:rsidP="00805BDF">
      <w:pPr>
        <w:pStyle w:val="Heading2"/>
        <w:ind w:left="1080"/>
      </w:pPr>
      <w:bookmarkStart w:id="13" w:name="_Toc325474374"/>
      <w:r>
        <w:t>Definitions</w:t>
      </w:r>
      <w:bookmarkEnd w:id="13"/>
    </w:p>
    <w:p w:rsidR="00D42A37" w:rsidRDefault="004870C3" w:rsidP="00233791">
      <w:r w:rsidRPr="002627F0">
        <w:rPr>
          <w:b/>
        </w:rPr>
        <w:t>GA</w:t>
      </w:r>
      <w:r>
        <w:t xml:space="preserve"> – General </w:t>
      </w:r>
      <w:r w:rsidR="00233791">
        <w:t>Availability</w:t>
      </w:r>
      <w:r>
        <w:t xml:space="preserve"> </w:t>
      </w:r>
      <w:r w:rsidR="00233791">
        <w:t>meaning that the product is now in general release and orders are being actively taken and delivered to customers.</w:t>
      </w:r>
    </w:p>
    <w:p w:rsidR="009C52B5" w:rsidRPr="00433861" w:rsidRDefault="009C52B5" w:rsidP="00433861">
      <w:pPr>
        <w:spacing w:before="100" w:beforeAutospacing="1" w:after="100" w:afterAutospacing="1" w:line="240" w:lineRule="auto"/>
        <w:rPr>
          <w:rFonts w:ascii="Times New Roman" w:hAnsi="Times New Roman"/>
          <w:sz w:val="24"/>
          <w:szCs w:val="24"/>
          <w:lang w:val="en"/>
        </w:rPr>
      </w:pPr>
      <w:r w:rsidRPr="002627F0">
        <w:rPr>
          <w:b/>
        </w:rPr>
        <w:t>Entity</w:t>
      </w:r>
      <w:r>
        <w:t xml:space="preserve"> – for the purposes of this document, an entity is a first class object of the problem domain. It can be uniquely identified; plays an important role in the system; and has </w:t>
      </w:r>
      <w:r w:rsidR="00433861">
        <w:t>data attributes. Examples include device, user, role, and report.</w:t>
      </w:r>
      <w:r w:rsidR="006D3096">
        <w:t xml:space="preserve"> [see canonical class form for entities]</w:t>
      </w:r>
    </w:p>
    <w:p w:rsidR="00233791" w:rsidRDefault="00CC6257" w:rsidP="00233791">
      <w:r w:rsidRPr="005D780E">
        <w:rPr>
          <w:b/>
        </w:rPr>
        <w:t xml:space="preserve">Design by Contract </w:t>
      </w:r>
      <w:r w:rsidR="005D780E" w:rsidRPr="005D780E">
        <w:rPr>
          <w:b/>
        </w:rPr>
        <w:t>(DbC)</w:t>
      </w:r>
      <w:r w:rsidRPr="005D780E">
        <w:rPr>
          <w:b/>
        </w:rPr>
        <w:t>-</w:t>
      </w:r>
      <w:r>
        <w:t xml:space="preserve"> </w:t>
      </w:r>
      <w:r w:rsidRPr="00CC6257">
        <w:t>also known as contract programming, programming by contract and design-by-contract programming, is an approach for designing software. It prescribes that software designers should define formal, precise and verifiable interface specifications for software components, which extend the ordinary definition of abstract data types with preconditions, postconditions and invariants. These specifications are referred to as "contracts", in accordance with a conceptual metaphor with the conditions and obligations of business contracts.</w:t>
      </w:r>
    </w:p>
    <w:p w:rsidR="005600E9" w:rsidRPr="002D3E30" w:rsidRDefault="005600E9" w:rsidP="00233791">
      <w:pPr>
        <w:rPr>
          <w:ins w:id="14" w:author="Dougherty" w:date="2012-05-22T11:48:00Z"/>
          <w:rPrChange w:id="15" w:author="Dougherty" w:date="2012-05-22T13:01:00Z">
            <w:rPr>
              <w:ins w:id="16" w:author="Dougherty" w:date="2012-05-22T11:48:00Z"/>
              <w:b/>
            </w:rPr>
          </w:rPrChange>
        </w:rPr>
      </w:pPr>
      <w:ins w:id="17" w:author="Dougherty" w:date="2012-05-22T11:48:00Z">
        <w:r>
          <w:rPr>
            <w:b/>
          </w:rPr>
          <w:t xml:space="preserve">Software Manifest – </w:t>
        </w:r>
        <w:r w:rsidRPr="002D3E30">
          <w:rPr>
            <w:rPrChange w:id="18" w:author="Dougherty" w:date="2012-05-22T13:01:00Z">
              <w:rPr>
                <w:b/>
              </w:rPr>
            </w:rPrChange>
          </w:rPr>
          <w:t xml:space="preserve">the listing of all </w:t>
        </w:r>
      </w:ins>
      <w:ins w:id="19" w:author="Dougherty" w:date="2012-05-22T11:49:00Z">
        <w:r w:rsidRPr="002D3E30">
          <w:rPr>
            <w:rPrChange w:id="20" w:author="Dougherty" w:date="2012-05-22T13:01:00Z">
              <w:rPr>
                <w:b/>
              </w:rPr>
            </w:rPrChange>
          </w:rPr>
          <w:t>software files. The name of the files</w:t>
        </w:r>
      </w:ins>
      <w:ins w:id="21" w:author="Dougherty" w:date="2012-05-22T11:50:00Z">
        <w:r w:rsidR="00E07232" w:rsidRPr="002D3E30">
          <w:rPr>
            <w:rPrChange w:id="22" w:author="Dougherty" w:date="2012-05-22T13:01:00Z">
              <w:rPr>
                <w:b/>
              </w:rPr>
            </w:rPrChange>
          </w:rPr>
          <w:t xml:space="preserve"> or applications that are packaged together.</w:t>
        </w:r>
      </w:ins>
    </w:p>
    <w:p w:rsidR="00CC6257" w:rsidRDefault="00CC6257" w:rsidP="00233791">
      <w:r w:rsidRPr="005D780E">
        <w:rPr>
          <w:b/>
        </w:rPr>
        <w:t>Test Driven Development - (TDD)</w:t>
      </w:r>
      <w:r w:rsidRPr="00CC6257">
        <w:t xml:space="preserve"> is a software development process that relies on the repetition of a very short development cycle: first the developer writes a failing automated test case that defines a desired improvement or new function, then produces code to pass that test and finally refactors the new code to acceptable standards. Kent Beck, who is credited with having developed or 'rediscovered' the technique, stated in 2003 that TDD encourages simple d</w:t>
      </w:r>
      <w:r w:rsidR="005D780E">
        <w:t>esigns and inspires confidence.</w:t>
      </w:r>
    </w:p>
    <w:p w:rsidR="002627F0" w:rsidRDefault="002627F0" w:rsidP="00233791">
      <w:pPr>
        <w:rPr>
          <w:rFonts w:ascii="Times New Roman" w:hAnsi="Times New Roman"/>
          <w:sz w:val="24"/>
          <w:szCs w:val="24"/>
        </w:rPr>
      </w:pPr>
      <w:r w:rsidRPr="002627F0">
        <w:rPr>
          <w:rFonts w:ascii="Times New Roman" w:hAnsi="Times New Roman"/>
          <w:b/>
          <w:sz w:val="24"/>
          <w:szCs w:val="24"/>
        </w:rPr>
        <w:t>Viking</w:t>
      </w:r>
      <w:r>
        <w:rPr>
          <w:rFonts w:ascii="Times New Roman" w:hAnsi="Times New Roman"/>
          <w:sz w:val="24"/>
          <w:szCs w:val="24"/>
        </w:rPr>
        <w:t>- Viking is the code name for Covidien RMS next generation ventilator project.</w:t>
      </w:r>
    </w:p>
    <w:p w:rsidR="002627F0" w:rsidRPr="00233791" w:rsidRDefault="002627F0" w:rsidP="00233791">
      <w:r w:rsidRPr="002627F0">
        <w:rPr>
          <w:rFonts w:ascii="Times New Roman" w:hAnsi="Times New Roman"/>
          <w:b/>
          <w:sz w:val="24"/>
          <w:szCs w:val="24"/>
        </w:rPr>
        <w:t>Enterprise One</w:t>
      </w:r>
      <w:r>
        <w:rPr>
          <w:rFonts w:ascii="Times New Roman" w:hAnsi="Times New Roman"/>
          <w:sz w:val="24"/>
          <w:szCs w:val="24"/>
        </w:rPr>
        <w:t xml:space="preserve"> – From the perspective of this project, E1 is the next generation service management system which is replacing the existing service management system. </w:t>
      </w:r>
    </w:p>
    <w:p w:rsidR="007B5B66" w:rsidRDefault="00D42A37" w:rsidP="00833925">
      <w:pPr>
        <w:pStyle w:val="Heading1"/>
        <w:numPr>
          <w:ilvl w:val="0"/>
          <w:numId w:val="2"/>
        </w:numPr>
      </w:pPr>
      <w:bookmarkStart w:id="23" w:name="_Toc325474375"/>
      <w:r w:rsidRPr="005B7DCD">
        <w:t>General Description</w:t>
      </w:r>
      <w:bookmarkEnd w:id="23"/>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4" w:name="_Toc325474376"/>
      <w:r w:rsidRPr="005B7DCD">
        <w:t>Perspective</w:t>
      </w:r>
      <w:bookmarkEnd w:id="24"/>
    </w:p>
    <w:p w:rsidR="00424FFC" w:rsidRDefault="00424FFC" w:rsidP="00351B12">
      <w:pPr>
        <w:rPr>
          <w:rFonts w:ascii="Tahoma" w:hAnsi="Tahoma" w:cs="Tahoma"/>
        </w:rPr>
      </w:pPr>
      <w:r>
        <w:rPr>
          <w:rFonts w:ascii="Tahoma" w:hAnsi="Tahoma" w:cs="Tahoma"/>
        </w:rPr>
        <w:t xml:space="preserve">This </w:t>
      </w:r>
      <w:r w:rsidR="00E7275A">
        <w:rPr>
          <w:rFonts w:ascii="Tahoma" w:hAnsi="Tahoma" w:cs="Tahoma"/>
        </w:rPr>
        <w:t xml:space="preserve">project </w:t>
      </w:r>
      <w:r>
        <w:rPr>
          <w:rFonts w:ascii="Tahoma" w:hAnsi="Tahoma" w:cs="Tahoma"/>
        </w:rPr>
        <w:t>will automate much of the service activities</w:t>
      </w:r>
      <w:r w:rsidR="00E7275A">
        <w:rPr>
          <w:rFonts w:ascii="Tahoma" w:hAnsi="Tahoma" w:cs="Tahoma"/>
        </w:rPr>
        <w:t>,</w:t>
      </w:r>
      <w:r>
        <w:rPr>
          <w:rFonts w:ascii="Tahoma" w:hAnsi="Tahoma" w:cs="Tahoma"/>
        </w:rPr>
        <w:t xml:space="preserve"> data collection</w:t>
      </w:r>
      <w:r w:rsidR="00E7275A">
        <w:rPr>
          <w:rFonts w:ascii="Tahoma" w:hAnsi="Tahoma" w:cs="Tahoma"/>
        </w:rPr>
        <w:t>,</w:t>
      </w:r>
      <w:r>
        <w:rPr>
          <w:rFonts w:ascii="Tahoma" w:hAnsi="Tahoma" w:cs="Tahoma"/>
        </w:rPr>
        <w:t xml:space="preserve"> and tracking for C</w:t>
      </w:r>
      <w:r w:rsidR="00E7275A">
        <w:rPr>
          <w:rFonts w:ascii="Tahoma" w:hAnsi="Tahoma" w:cs="Tahoma"/>
        </w:rPr>
        <w:t xml:space="preserve">ovidien’s field services. From an infrastructure perspective this initial release provides the communication backbone for field service and related management activities. This is a Covidien wide development project and other devices will build on this infrastructure. </w:t>
      </w:r>
    </w:p>
    <w:p w:rsidR="00D42A37" w:rsidRDefault="00351B12" w:rsidP="00351B12">
      <w:pPr>
        <w:rPr>
          <w:rFonts w:ascii="Tahoma" w:hAnsi="Tahoma" w:cs="Tahoma"/>
        </w:rPr>
      </w:pPr>
      <w:r w:rsidRPr="00351B12">
        <w:rPr>
          <w:rFonts w:ascii="Tahoma" w:hAnsi="Tahoma" w:cs="Tahoma"/>
        </w:rPr>
        <w:t xml:space="preserve">Release 1 </w:t>
      </w:r>
      <w:r>
        <w:rPr>
          <w:rFonts w:ascii="Tahoma" w:hAnsi="Tahoma" w:cs="Tahoma"/>
        </w:rPr>
        <w:t>of the Gateway will</w:t>
      </w:r>
      <w:r w:rsidRPr="00351B12">
        <w:rPr>
          <w:rFonts w:ascii="Tahoma" w:hAnsi="Tahoma" w:cs="Tahoma"/>
        </w:rPr>
        <w:t xml:space="preserve"> interface with Covidien’s </w:t>
      </w:r>
      <w:r w:rsidR="007D4755">
        <w:rPr>
          <w:rFonts w:ascii="Tahoma" w:hAnsi="Tahoma" w:cs="Tahoma"/>
        </w:rPr>
        <w:t>PB980</w:t>
      </w:r>
      <w:r w:rsidR="00684753">
        <w:rPr>
          <w:rFonts w:cs="Tahoma"/>
        </w:rPr>
        <w:t xml:space="preserve"> </w:t>
      </w:r>
      <w:r w:rsidR="00BA5BB8">
        <w:rPr>
          <w:rFonts w:ascii="Tahoma" w:hAnsi="Tahoma" w:cs="Tahoma"/>
        </w:rPr>
        <w:t>Ventilator</w:t>
      </w:r>
      <w:r>
        <w:rPr>
          <w:rFonts w:ascii="Tahoma" w:hAnsi="Tahoma" w:cs="Tahoma"/>
        </w:rPr>
        <w:t xml:space="preserve"> Test System (</w:t>
      </w:r>
      <w:r w:rsidRPr="00351B12">
        <w:rPr>
          <w:rFonts w:ascii="Tahoma" w:hAnsi="Tahoma" w:cs="Tahoma"/>
        </w:rPr>
        <w:t>VTS</w:t>
      </w:r>
      <w:r>
        <w:rPr>
          <w:rFonts w:ascii="Tahoma" w:hAnsi="Tahoma" w:cs="Tahoma"/>
        </w:rPr>
        <w:t>)</w:t>
      </w:r>
      <w:r w:rsidRPr="00351B12">
        <w:rPr>
          <w:rFonts w:ascii="Tahoma" w:hAnsi="Tahoma" w:cs="Tahoma"/>
        </w:rPr>
        <w:t xml:space="preserve"> client application</w:t>
      </w:r>
      <w:r w:rsidR="007A3447">
        <w:rPr>
          <w:rFonts w:ascii="Tahoma" w:hAnsi="Tahoma" w:cs="Tahoma"/>
        </w:rPr>
        <w:t xml:space="preserve"> in support of the </w:t>
      </w:r>
      <w:r w:rsidR="00D665EE">
        <w:rPr>
          <w:rFonts w:ascii="Tahoma" w:hAnsi="Tahoma" w:cs="Tahoma"/>
        </w:rPr>
        <w:t>PB</w:t>
      </w:r>
      <w:r w:rsidR="007A3447">
        <w:rPr>
          <w:rFonts w:ascii="Tahoma" w:hAnsi="Tahoma" w:cs="Tahoma"/>
        </w:rPr>
        <w:t>98</w:t>
      </w:r>
      <w:r w:rsidR="00833925">
        <w:rPr>
          <w:rFonts w:ascii="Tahoma" w:hAnsi="Tahoma" w:cs="Tahoma"/>
        </w:rPr>
        <w:t>0</w:t>
      </w:r>
      <w:r w:rsidR="007A3447">
        <w:rPr>
          <w:rFonts w:ascii="Tahoma" w:hAnsi="Tahoma" w:cs="Tahoma"/>
        </w:rPr>
        <w:t xml:space="preserve"> Ventilator</w:t>
      </w:r>
      <w:r w:rsidR="007A3447" w:rsidRPr="007A3447">
        <w:rPr>
          <w:rFonts w:ascii="Tahoma" w:hAnsi="Tahoma" w:cs="Tahoma"/>
          <w:vertAlign w:val="superscript"/>
        </w:rPr>
        <w:t>tm</w:t>
      </w:r>
      <w:r>
        <w:rPr>
          <w:rFonts w:ascii="Tahoma" w:hAnsi="Tahoma" w:cs="Tahoma"/>
        </w:rPr>
        <w:t xml:space="preserve">. </w:t>
      </w:r>
      <w:r w:rsidR="00BA5BB8">
        <w:rPr>
          <w:rFonts w:ascii="Tahoma" w:hAnsi="Tahoma" w:cs="Tahoma"/>
        </w:rPr>
        <w:t xml:space="preserve">It will be used </w:t>
      </w:r>
      <w:r w:rsidR="00424FFC">
        <w:rPr>
          <w:rFonts w:ascii="Tahoma" w:hAnsi="Tahoma" w:cs="Tahoma"/>
        </w:rPr>
        <w:t>in the field by</w:t>
      </w:r>
      <w:r w:rsidR="00BA5BB8">
        <w:rPr>
          <w:rFonts w:ascii="Tahoma" w:hAnsi="Tahoma" w:cs="Tahoma"/>
        </w:rPr>
        <w:t xml:space="preserve"> both certified client personal like </w:t>
      </w:r>
      <w:r w:rsidR="00D665EE">
        <w:rPr>
          <w:rFonts w:ascii="Tahoma" w:hAnsi="Tahoma" w:cs="Tahoma"/>
        </w:rPr>
        <w:t xml:space="preserve">hospital-based </w:t>
      </w:r>
      <w:r w:rsidR="00BA5BB8">
        <w:rPr>
          <w:rFonts w:ascii="Tahoma" w:hAnsi="Tahoma" w:cs="Tahoma"/>
        </w:rPr>
        <w:t>Bio</w:t>
      </w:r>
      <w:r w:rsidR="00D665EE">
        <w:rPr>
          <w:rFonts w:ascii="Tahoma" w:hAnsi="Tahoma" w:cs="Tahoma"/>
        </w:rPr>
        <w:t>medical</w:t>
      </w:r>
      <w:r w:rsidR="00BA5BB8">
        <w:rPr>
          <w:rFonts w:ascii="Tahoma" w:hAnsi="Tahoma" w:cs="Tahoma"/>
        </w:rPr>
        <w:t>-Technicians and by the Covidien Customer Support Engineer (CSE).</w:t>
      </w:r>
      <w:r w:rsidR="00424FFC">
        <w:rPr>
          <w:rFonts w:ascii="Tahoma" w:hAnsi="Tahoma" w:cs="Tahoma"/>
        </w:rPr>
        <w:t xml:space="preserve"> </w:t>
      </w:r>
      <w:r>
        <w:rPr>
          <w:rFonts w:ascii="Tahoma" w:hAnsi="Tahoma" w:cs="Tahoma"/>
        </w:rPr>
        <w:t xml:space="preserve">It </w:t>
      </w:r>
      <w:r w:rsidRPr="00351B12">
        <w:rPr>
          <w:rFonts w:ascii="Tahoma" w:hAnsi="Tahoma" w:cs="Tahoma"/>
        </w:rPr>
        <w:t>will provide functionality for software updates</w:t>
      </w:r>
      <w:r>
        <w:rPr>
          <w:rFonts w:ascii="Tahoma" w:hAnsi="Tahoma" w:cs="Tahoma"/>
        </w:rPr>
        <w:t xml:space="preserve"> to the </w:t>
      </w:r>
      <w:r w:rsidR="00BA5BB8">
        <w:rPr>
          <w:rFonts w:ascii="Tahoma" w:hAnsi="Tahoma" w:cs="Tahoma"/>
        </w:rPr>
        <w:t>Ventilator</w:t>
      </w:r>
      <w:r>
        <w:rPr>
          <w:rFonts w:ascii="Tahoma" w:hAnsi="Tahoma" w:cs="Tahoma"/>
        </w:rPr>
        <w:t xml:space="preserve">; </w:t>
      </w:r>
      <w:r w:rsidR="00BA5BB8">
        <w:rPr>
          <w:rFonts w:ascii="Tahoma" w:hAnsi="Tahoma" w:cs="Tahoma"/>
        </w:rPr>
        <w:t>m</w:t>
      </w:r>
      <w:r>
        <w:rPr>
          <w:rFonts w:ascii="Tahoma" w:hAnsi="Tahoma" w:cs="Tahoma"/>
        </w:rPr>
        <w:t xml:space="preserve">anage the catalog of software; provide a mechanism to </w:t>
      </w:r>
      <w:r w:rsidRPr="00351B12">
        <w:rPr>
          <w:rFonts w:ascii="Tahoma" w:hAnsi="Tahoma" w:cs="Tahoma"/>
        </w:rPr>
        <w:t>acqui</w:t>
      </w:r>
      <w:r>
        <w:rPr>
          <w:rFonts w:ascii="Tahoma" w:hAnsi="Tahoma" w:cs="Tahoma"/>
        </w:rPr>
        <w:t xml:space="preserve">re the </w:t>
      </w:r>
      <w:r w:rsidR="00BA5BB8">
        <w:rPr>
          <w:rFonts w:ascii="Tahoma" w:hAnsi="Tahoma" w:cs="Tahoma"/>
        </w:rPr>
        <w:t>Ventilator</w:t>
      </w:r>
      <w:r>
        <w:rPr>
          <w:rFonts w:ascii="Tahoma" w:hAnsi="Tahoma" w:cs="Tahoma"/>
        </w:rPr>
        <w:t xml:space="preserve"> logs;</w:t>
      </w:r>
      <w:r w:rsidR="00424FFC">
        <w:rPr>
          <w:rFonts w:ascii="Tahoma" w:hAnsi="Tahoma" w:cs="Tahoma"/>
        </w:rPr>
        <w:t xml:space="preserve"> </w:t>
      </w:r>
      <w:r>
        <w:rPr>
          <w:rFonts w:ascii="Tahoma" w:hAnsi="Tahoma" w:cs="Tahoma"/>
        </w:rPr>
        <w:t>produce</w:t>
      </w:r>
      <w:r w:rsidR="00BA5BB8">
        <w:rPr>
          <w:rFonts w:ascii="Tahoma" w:hAnsi="Tahoma" w:cs="Tahoma"/>
        </w:rPr>
        <w:t xml:space="preserve"> web-</w:t>
      </w:r>
      <w:r>
        <w:rPr>
          <w:rFonts w:ascii="Tahoma" w:hAnsi="Tahoma" w:cs="Tahoma"/>
        </w:rPr>
        <w:t xml:space="preserve">based </w:t>
      </w:r>
      <w:r w:rsidRPr="00351B12">
        <w:rPr>
          <w:rFonts w:ascii="Tahoma" w:hAnsi="Tahoma" w:cs="Tahoma"/>
        </w:rPr>
        <w:t>reports</w:t>
      </w:r>
      <w:r>
        <w:rPr>
          <w:rFonts w:ascii="Tahoma" w:hAnsi="Tahoma" w:cs="Tahoma"/>
        </w:rPr>
        <w:t xml:space="preserve">; </w:t>
      </w:r>
      <w:r w:rsidR="00424FFC">
        <w:rPr>
          <w:rFonts w:ascii="Tahoma" w:hAnsi="Tahoma" w:cs="Tahoma"/>
        </w:rPr>
        <w:t>and track</w:t>
      </w:r>
      <w:r w:rsidRPr="00351B12">
        <w:rPr>
          <w:rFonts w:ascii="Tahoma" w:hAnsi="Tahoma" w:cs="Tahoma"/>
        </w:rPr>
        <w:t xml:space="preserve"> service </w:t>
      </w:r>
      <w:r w:rsidR="00BA5BB8">
        <w:rPr>
          <w:rFonts w:ascii="Tahoma" w:hAnsi="Tahoma" w:cs="Tahoma"/>
        </w:rPr>
        <w:t>history through a web interface.</w:t>
      </w:r>
      <w:r w:rsidR="00EE6CAA">
        <w:rPr>
          <w:rFonts w:ascii="Tahoma" w:hAnsi="Tahoma" w:cs="Tahoma"/>
        </w:rPr>
        <w:t xml:space="preserve"> The software catalog is a collection of software versions which is searchable by the important device configuration attributes, including model hardware version, installed options and current software configuration. </w:t>
      </w:r>
      <w:r w:rsidR="00BA5BB8">
        <w:rPr>
          <w:rFonts w:ascii="Tahoma" w:hAnsi="Tahoma" w:cs="Tahoma"/>
        </w:rPr>
        <w:t xml:space="preserve"> </w:t>
      </w:r>
      <w:r w:rsidR="00424FFC">
        <w:rPr>
          <w:rFonts w:ascii="Tahoma" w:hAnsi="Tahoma" w:cs="Tahoma"/>
        </w:rPr>
        <w:t xml:space="preserve">For the Covidien Service Managers and Sales staff it will </w:t>
      </w:r>
      <w:r w:rsidR="00BA5BB8">
        <w:rPr>
          <w:rFonts w:ascii="Tahoma" w:hAnsi="Tahoma" w:cs="Tahoma"/>
        </w:rPr>
        <w:t>provide</w:t>
      </w:r>
      <w:r w:rsidRPr="00351B12">
        <w:rPr>
          <w:rFonts w:ascii="Tahoma" w:hAnsi="Tahoma" w:cs="Tahoma"/>
        </w:rPr>
        <w:t xml:space="preserve"> service management </w:t>
      </w:r>
      <w:r w:rsidR="00424FFC">
        <w:rPr>
          <w:rFonts w:ascii="Tahoma" w:hAnsi="Tahoma" w:cs="Tahoma"/>
        </w:rPr>
        <w:t xml:space="preserve">reports. </w:t>
      </w:r>
    </w:p>
    <w:p w:rsidR="00351B12" w:rsidRPr="00351B12" w:rsidRDefault="00E7275A" w:rsidP="00351B12">
      <w:pPr>
        <w:rPr>
          <w:rFonts w:ascii="Tahoma" w:hAnsi="Tahoma" w:cs="Tahoma"/>
        </w:rPr>
      </w:pPr>
      <w:r>
        <w:rPr>
          <w:rFonts w:ascii="Tahoma" w:hAnsi="Tahoma" w:cs="Tahoma"/>
        </w:rPr>
        <w:t xml:space="preserve">The Covidien </w:t>
      </w:r>
      <w:r w:rsidR="004870C3">
        <w:rPr>
          <w:rFonts w:ascii="Tahoma" w:hAnsi="Tahoma" w:cs="Tahoma"/>
        </w:rPr>
        <w:t xml:space="preserve">ForceTriad </w:t>
      </w:r>
      <w:r>
        <w:rPr>
          <w:rFonts w:ascii="Tahoma" w:hAnsi="Tahoma" w:cs="Tahoma"/>
        </w:rPr>
        <w:t xml:space="preserve">will be the next device to follow in the second release. It will be important to isolate the field service </w:t>
      </w:r>
      <w:r w:rsidR="00684753">
        <w:rPr>
          <w:rFonts w:ascii="Tahoma" w:hAnsi="Tahoma" w:cs="Tahoma"/>
        </w:rPr>
        <w:t>technician’s</w:t>
      </w:r>
      <w:r>
        <w:rPr>
          <w:rFonts w:ascii="Tahoma" w:hAnsi="Tahoma" w:cs="Tahoma"/>
        </w:rPr>
        <w:t xml:space="preserve"> access to the system based on the division they support.</w:t>
      </w: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5" w:name="_Toc325474377"/>
      <w:r w:rsidRPr="005B7DCD">
        <w:t>Related projects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684753" w:rsidRPr="00164F81" w:rsidTr="00164F81">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Project</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Expected Release</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Contact</w:t>
            </w:r>
          </w:p>
        </w:tc>
      </w:tr>
      <w:tr w:rsidR="00684753" w:rsidRPr="00164F81" w:rsidTr="00164F81">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 xml:space="preserve">Viking -developing the </w:t>
            </w:r>
          </w:p>
          <w:p w:rsidR="00684753" w:rsidRPr="00164F81" w:rsidRDefault="007D4755" w:rsidP="00684753">
            <w:pPr>
              <w:pStyle w:val="HTMLPreformatted"/>
              <w:rPr>
                <w:rFonts w:ascii="Times New Roman" w:hAnsi="Times New Roman"/>
                <w:sz w:val="24"/>
                <w:szCs w:val="24"/>
              </w:rPr>
            </w:pPr>
            <w:r>
              <w:rPr>
                <w:rFonts w:ascii="Times New Roman" w:hAnsi="Times New Roman"/>
                <w:sz w:val="24"/>
                <w:szCs w:val="24"/>
              </w:rPr>
              <w:t>PB980</w:t>
            </w:r>
            <w:r w:rsidR="00684753" w:rsidRPr="00164F81">
              <w:rPr>
                <w:rFonts w:ascii="Times New Roman" w:hAnsi="Times New Roman"/>
                <w:sz w:val="24"/>
                <w:szCs w:val="24"/>
              </w:rPr>
              <w:t xml:space="preserve"> </w:t>
            </w:r>
            <w:ins w:id="26" w:author="Dougherty" w:date="2012-05-22T13:02:00Z">
              <w:r w:rsidR="002D3E30">
                <w:rPr>
                  <w:rFonts w:ascii="Times New Roman" w:hAnsi="Times New Roman"/>
                  <w:sz w:val="24"/>
                  <w:szCs w:val="24"/>
                </w:rPr>
                <w:t xml:space="preserve">Series </w:t>
              </w:r>
            </w:ins>
            <w:r w:rsidR="00684753" w:rsidRPr="00164F81">
              <w:rPr>
                <w:rFonts w:ascii="Times New Roman" w:hAnsi="Times New Roman"/>
                <w:sz w:val="24"/>
                <w:szCs w:val="24"/>
              </w:rPr>
              <w:t>Ventilator</w:t>
            </w:r>
          </w:p>
        </w:tc>
        <w:tc>
          <w:tcPr>
            <w:tcW w:w="3192" w:type="dxa"/>
            <w:shd w:val="clear" w:color="auto" w:fill="auto"/>
          </w:tcPr>
          <w:p w:rsidR="00D665EE" w:rsidRDefault="00D665EE" w:rsidP="00D42A37">
            <w:pPr>
              <w:pStyle w:val="HTMLPreformatted"/>
              <w:rPr>
                <w:rFonts w:ascii="Times New Roman" w:hAnsi="Times New Roman"/>
                <w:sz w:val="24"/>
                <w:szCs w:val="24"/>
              </w:rPr>
            </w:pPr>
            <w:r>
              <w:rPr>
                <w:rFonts w:ascii="Times New Roman" w:hAnsi="Times New Roman"/>
                <w:sz w:val="24"/>
                <w:szCs w:val="24"/>
              </w:rPr>
              <w:t>EMEA Beta 1 – October 2012</w:t>
            </w:r>
          </w:p>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December 2012</w:t>
            </w:r>
            <w:r w:rsidR="00D665EE">
              <w:rPr>
                <w:rFonts w:ascii="Times New Roman" w:hAnsi="Times New Roman"/>
                <w:sz w:val="24"/>
                <w:szCs w:val="24"/>
              </w:rPr>
              <w:t xml:space="preserve"> (end of beta 1)</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 xml:space="preserve">Gail </w:t>
            </w:r>
            <w:r w:rsidR="007C1BE5">
              <w:rPr>
                <w:rFonts w:ascii="Times New Roman" w:hAnsi="Times New Roman"/>
                <w:sz w:val="24"/>
                <w:szCs w:val="24"/>
              </w:rPr>
              <w:t>Upham</w:t>
            </w:r>
          </w:p>
        </w:tc>
      </w:tr>
      <w:tr w:rsidR="00684753" w:rsidRPr="00164F81" w:rsidTr="00164F81">
        <w:tc>
          <w:tcPr>
            <w:tcW w:w="3192" w:type="dxa"/>
            <w:shd w:val="clear" w:color="auto" w:fill="auto"/>
          </w:tcPr>
          <w:p w:rsidR="00684753" w:rsidRPr="00164F81" w:rsidRDefault="00D665EE" w:rsidP="00D42A37">
            <w:pPr>
              <w:pStyle w:val="HTMLPreformatted"/>
              <w:rPr>
                <w:rFonts w:ascii="Times New Roman" w:hAnsi="Times New Roman"/>
                <w:sz w:val="24"/>
                <w:szCs w:val="24"/>
              </w:rPr>
            </w:pPr>
            <w:r>
              <w:rPr>
                <w:rFonts w:ascii="Times New Roman" w:hAnsi="Times New Roman"/>
                <w:sz w:val="24"/>
                <w:szCs w:val="24"/>
              </w:rPr>
              <w:t xml:space="preserve">PB980 </w:t>
            </w:r>
            <w:r w:rsidR="00684753" w:rsidRPr="00164F81">
              <w:rPr>
                <w:rFonts w:ascii="Times New Roman" w:hAnsi="Times New Roman"/>
                <w:sz w:val="24"/>
                <w:szCs w:val="24"/>
              </w:rPr>
              <w:t>VTS update</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December 2012</w:t>
            </w:r>
          </w:p>
        </w:tc>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Sid Jacob</w:t>
            </w:r>
            <w:r w:rsidR="007C1BE5">
              <w:rPr>
                <w:rFonts w:ascii="Times New Roman" w:hAnsi="Times New Roman"/>
                <w:sz w:val="24"/>
                <w:szCs w:val="24"/>
              </w:rPr>
              <w:t>i</w:t>
            </w:r>
          </w:p>
        </w:tc>
      </w:tr>
      <w:tr w:rsidR="00684753" w:rsidRPr="00164F81" w:rsidTr="00164F81">
        <w:tc>
          <w:tcPr>
            <w:tcW w:w="3192" w:type="dxa"/>
            <w:shd w:val="clear" w:color="auto" w:fill="auto"/>
          </w:tcPr>
          <w:p w:rsidR="00684753" w:rsidRPr="00164F81" w:rsidRDefault="00684753" w:rsidP="00D42A37">
            <w:pPr>
              <w:pStyle w:val="HTMLPreformatted"/>
              <w:rPr>
                <w:rFonts w:ascii="Times New Roman" w:hAnsi="Times New Roman"/>
                <w:sz w:val="24"/>
                <w:szCs w:val="24"/>
              </w:rPr>
            </w:pPr>
            <w:r w:rsidRPr="00164F81">
              <w:rPr>
                <w:rFonts w:ascii="Times New Roman" w:hAnsi="Times New Roman"/>
                <w:sz w:val="24"/>
                <w:szCs w:val="24"/>
              </w:rPr>
              <w:t xml:space="preserve">Enterprise One – complete redeployment of existing back end </w:t>
            </w:r>
            <w:r w:rsidR="00531B73" w:rsidRPr="00164F81">
              <w:rPr>
                <w:rFonts w:ascii="Times New Roman" w:hAnsi="Times New Roman"/>
                <w:sz w:val="24"/>
                <w:szCs w:val="24"/>
              </w:rPr>
              <w:t>infrastructure</w:t>
            </w:r>
          </w:p>
        </w:tc>
        <w:tc>
          <w:tcPr>
            <w:tcW w:w="3192" w:type="dxa"/>
            <w:shd w:val="clear" w:color="auto" w:fill="auto"/>
          </w:tcPr>
          <w:p w:rsidR="00684753" w:rsidRPr="00164F81" w:rsidRDefault="004870C3" w:rsidP="00D42A37">
            <w:pPr>
              <w:pStyle w:val="HTMLPreformatted"/>
              <w:rPr>
                <w:rFonts w:ascii="Times New Roman" w:hAnsi="Times New Roman"/>
                <w:sz w:val="24"/>
                <w:szCs w:val="24"/>
              </w:rPr>
            </w:pPr>
            <w:r>
              <w:rPr>
                <w:rFonts w:ascii="Times New Roman" w:hAnsi="Times New Roman"/>
                <w:sz w:val="24"/>
                <w:szCs w:val="24"/>
              </w:rPr>
              <w:t>Q1 FY13</w:t>
            </w:r>
          </w:p>
        </w:tc>
        <w:tc>
          <w:tcPr>
            <w:tcW w:w="3192" w:type="dxa"/>
            <w:shd w:val="clear" w:color="auto" w:fill="auto"/>
          </w:tcPr>
          <w:p w:rsidR="00684753" w:rsidRPr="00164F81" w:rsidRDefault="007A3447" w:rsidP="00D42A37">
            <w:pPr>
              <w:pStyle w:val="HTMLPreformatted"/>
              <w:rPr>
                <w:rFonts w:ascii="Times New Roman" w:hAnsi="Times New Roman"/>
                <w:sz w:val="24"/>
                <w:szCs w:val="24"/>
              </w:rPr>
            </w:pPr>
            <w:r w:rsidRPr="00164F81">
              <w:rPr>
                <w:rFonts w:ascii="Times New Roman" w:hAnsi="Times New Roman"/>
                <w:sz w:val="24"/>
                <w:szCs w:val="24"/>
              </w:rPr>
              <w:t xml:space="preserve">Jeff </w:t>
            </w:r>
            <w:r w:rsidR="007C1BE5">
              <w:rPr>
                <w:rFonts w:ascii="Times New Roman" w:hAnsi="Times New Roman"/>
                <w:sz w:val="24"/>
                <w:szCs w:val="24"/>
              </w:rPr>
              <w:t>Wysocki</w:t>
            </w:r>
          </w:p>
        </w:tc>
      </w:tr>
      <w:tr w:rsidR="00684753" w:rsidRPr="00164F81" w:rsidTr="00164F81">
        <w:tc>
          <w:tcPr>
            <w:tcW w:w="3192" w:type="dxa"/>
            <w:shd w:val="clear" w:color="auto" w:fill="auto"/>
          </w:tcPr>
          <w:p w:rsidR="00684753" w:rsidRPr="00164F81" w:rsidRDefault="004870C3" w:rsidP="00D42A37">
            <w:pPr>
              <w:pStyle w:val="HTMLPreformatted"/>
              <w:rPr>
                <w:rFonts w:ascii="Times New Roman" w:hAnsi="Times New Roman"/>
                <w:sz w:val="24"/>
                <w:szCs w:val="24"/>
              </w:rPr>
            </w:pPr>
            <w:r>
              <w:rPr>
                <w:rFonts w:ascii="Times New Roman" w:hAnsi="Times New Roman"/>
                <w:sz w:val="24"/>
                <w:szCs w:val="24"/>
              </w:rPr>
              <w:t xml:space="preserve">ForceTriad </w:t>
            </w:r>
            <w:r w:rsidRPr="00164F81">
              <w:rPr>
                <w:rFonts w:ascii="Times New Roman" w:hAnsi="Times New Roman"/>
                <w:sz w:val="24"/>
                <w:szCs w:val="24"/>
              </w:rPr>
              <w:t xml:space="preserve"> </w:t>
            </w:r>
            <w:r w:rsidR="00827AA2" w:rsidRPr="00164F81">
              <w:rPr>
                <w:rFonts w:ascii="Times New Roman" w:hAnsi="Times New Roman"/>
                <w:sz w:val="24"/>
                <w:szCs w:val="24"/>
              </w:rPr>
              <w:t>next gen</w:t>
            </w:r>
            <w:r w:rsidR="00531B73">
              <w:rPr>
                <w:rFonts w:ascii="Times New Roman" w:hAnsi="Times New Roman"/>
                <w:sz w:val="24"/>
                <w:szCs w:val="24"/>
              </w:rPr>
              <w:t>eration</w:t>
            </w:r>
            <w:r w:rsidR="00827AA2" w:rsidRPr="00164F81">
              <w:rPr>
                <w:rFonts w:ascii="Times New Roman" w:hAnsi="Times New Roman"/>
                <w:sz w:val="24"/>
                <w:szCs w:val="24"/>
              </w:rPr>
              <w:t xml:space="preserve"> development</w:t>
            </w:r>
          </w:p>
        </w:tc>
        <w:tc>
          <w:tcPr>
            <w:tcW w:w="3192" w:type="dxa"/>
            <w:shd w:val="clear" w:color="auto" w:fill="auto"/>
          </w:tcPr>
          <w:p w:rsidR="00684753" w:rsidRPr="00164F81" w:rsidRDefault="004870C3" w:rsidP="00D42A37">
            <w:pPr>
              <w:pStyle w:val="HTMLPreformatted"/>
              <w:rPr>
                <w:rFonts w:ascii="Times New Roman" w:hAnsi="Times New Roman"/>
                <w:sz w:val="24"/>
                <w:szCs w:val="24"/>
              </w:rPr>
            </w:pPr>
            <w:r>
              <w:rPr>
                <w:rFonts w:ascii="Times New Roman" w:hAnsi="Times New Roman"/>
                <w:sz w:val="24"/>
                <w:szCs w:val="24"/>
              </w:rPr>
              <w:t>May 2013</w:t>
            </w:r>
          </w:p>
        </w:tc>
        <w:tc>
          <w:tcPr>
            <w:tcW w:w="3192" w:type="dxa"/>
            <w:shd w:val="clear" w:color="auto" w:fill="auto"/>
          </w:tcPr>
          <w:p w:rsidR="00684753" w:rsidRPr="00164F81" w:rsidRDefault="00827AA2" w:rsidP="00D42A37">
            <w:pPr>
              <w:pStyle w:val="HTMLPreformatted"/>
              <w:rPr>
                <w:rFonts w:ascii="Times New Roman" w:hAnsi="Times New Roman"/>
                <w:sz w:val="24"/>
                <w:szCs w:val="24"/>
              </w:rPr>
            </w:pPr>
            <w:r w:rsidRPr="00164F81">
              <w:rPr>
                <w:rFonts w:ascii="Times New Roman" w:hAnsi="Times New Roman"/>
                <w:sz w:val="24"/>
                <w:szCs w:val="24"/>
              </w:rPr>
              <w:t xml:space="preserve">Maureen </w:t>
            </w:r>
            <w:r w:rsidR="007C1BE5">
              <w:rPr>
                <w:rFonts w:ascii="Times New Roman" w:hAnsi="Times New Roman"/>
                <w:sz w:val="24"/>
                <w:szCs w:val="24"/>
              </w:rPr>
              <w:t>Richard</w:t>
            </w:r>
          </w:p>
        </w:tc>
      </w:tr>
    </w:tbl>
    <w:p w:rsidR="00D42A37" w:rsidRDefault="00D42A37" w:rsidP="00D42A37">
      <w:pPr>
        <w:pStyle w:val="HTMLPreformatted"/>
        <w:rPr>
          <w:rFonts w:ascii="Times New Roman" w:hAnsi="Times New Roman"/>
          <w:sz w:val="24"/>
          <w:szCs w:val="24"/>
        </w:rPr>
      </w:pPr>
    </w:p>
    <w:p w:rsidR="00684753" w:rsidRPr="00684753" w:rsidRDefault="00684753"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7" w:name="_Toc325474378"/>
      <w:r w:rsidRPr="005B7DCD">
        <w:t>System Environment</w:t>
      </w:r>
      <w:bookmarkEnd w:id="27"/>
    </w:p>
    <w:p w:rsidR="00596C94" w:rsidRDefault="00170744" w:rsidP="00543CCF">
      <w:pPr>
        <w:ind w:left="360"/>
        <w:rPr>
          <w:rFonts w:ascii="Times New Roman" w:hAnsi="Times New Roman"/>
          <w:sz w:val="24"/>
          <w:szCs w:val="24"/>
        </w:rPr>
      </w:pPr>
      <w:r>
        <w:rPr>
          <w:rFonts w:ascii="Times New Roman" w:hAnsi="Times New Roman"/>
          <w:sz w:val="24"/>
          <w:szCs w:val="24"/>
        </w:rPr>
        <w:t xml:space="preserve">This is an overview of the system. </w:t>
      </w:r>
      <w:r w:rsidR="00721B4D" w:rsidRPr="00543CCF">
        <w:rPr>
          <w:rFonts w:ascii="Times New Roman" w:hAnsi="Times New Roman"/>
          <w:sz w:val="24"/>
          <w:szCs w:val="24"/>
        </w:rPr>
        <w:t xml:space="preserve">The approach is based on enterprise systems architecture. The focus is on the deployment of enterprise scale web application and infrastructure.  </w:t>
      </w:r>
      <w:r w:rsidR="00EA22E5">
        <w:rPr>
          <w:rFonts w:ascii="Times New Roman" w:hAnsi="Times New Roman"/>
          <w:sz w:val="24"/>
          <w:szCs w:val="24"/>
        </w:rPr>
        <w:t xml:space="preserve">The backend systems will connect to an agent running in the Covidien laptops in the first version. </w:t>
      </w:r>
      <w:r w:rsidR="00596C94">
        <w:rPr>
          <w:rFonts w:ascii="Times New Roman" w:hAnsi="Times New Roman"/>
          <w:sz w:val="24"/>
          <w:szCs w:val="24"/>
        </w:rPr>
        <w:t>The system consists of a DDS gateway, data loggers, a</w:t>
      </w:r>
      <w:r w:rsidR="00F21D3F">
        <w:rPr>
          <w:rFonts w:ascii="Times New Roman" w:hAnsi="Times New Roman"/>
          <w:sz w:val="24"/>
          <w:szCs w:val="24"/>
        </w:rPr>
        <w:t>n</w:t>
      </w:r>
      <w:r w:rsidR="00596C94">
        <w:rPr>
          <w:rFonts w:ascii="Times New Roman" w:hAnsi="Times New Roman"/>
          <w:sz w:val="24"/>
          <w:szCs w:val="24"/>
        </w:rPr>
        <w:t xml:space="preserve"> </w:t>
      </w:r>
      <w:r w:rsidR="00543CCF">
        <w:rPr>
          <w:rFonts w:ascii="Times New Roman" w:hAnsi="Times New Roman"/>
          <w:sz w:val="24"/>
          <w:szCs w:val="24"/>
        </w:rPr>
        <w:t xml:space="preserve">end user </w:t>
      </w:r>
      <w:r w:rsidR="00596C94">
        <w:rPr>
          <w:rFonts w:ascii="Times New Roman" w:hAnsi="Times New Roman"/>
          <w:sz w:val="24"/>
          <w:szCs w:val="24"/>
        </w:rPr>
        <w:t>web application, a software revision catalog and update service, configuration and transactional database, role based authentication and authorization services, reporting services, cloud based communication</w:t>
      </w:r>
      <w:r w:rsidR="00F30EF7">
        <w:rPr>
          <w:rFonts w:ascii="Times New Roman" w:hAnsi="Times New Roman"/>
          <w:sz w:val="24"/>
          <w:szCs w:val="24"/>
        </w:rPr>
        <w:t xml:space="preserve"> and storage</w:t>
      </w:r>
      <w:r w:rsidR="00596C94">
        <w:rPr>
          <w:rFonts w:ascii="Times New Roman" w:hAnsi="Times New Roman"/>
          <w:sz w:val="24"/>
          <w:szCs w:val="24"/>
        </w:rPr>
        <w:t xml:space="preserve"> services, and </w:t>
      </w:r>
      <w:r w:rsidR="009D59DF">
        <w:rPr>
          <w:rFonts w:ascii="Times New Roman" w:hAnsi="Times New Roman"/>
          <w:sz w:val="24"/>
          <w:szCs w:val="24"/>
        </w:rPr>
        <w:t>system maintenance</w:t>
      </w:r>
      <w:r w:rsidR="00596C94">
        <w:rPr>
          <w:rFonts w:ascii="Times New Roman" w:hAnsi="Times New Roman"/>
          <w:sz w:val="24"/>
          <w:szCs w:val="24"/>
        </w:rPr>
        <w:t xml:space="preserve"> configuration and status. </w:t>
      </w:r>
    </w:p>
    <w:p w:rsidR="00596C94" w:rsidRPr="003D5DC0" w:rsidRDefault="00596C94" w:rsidP="00D42A37">
      <w:pPr>
        <w:pStyle w:val="HTMLPreformatted"/>
        <w:rPr>
          <w:rFonts w:ascii="Times New Roman" w:eastAsia="Times New Roman" w:hAnsi="Times New Roman"/>
          <w:sz w:val="24"/>
          <w:szCs w:val="24"/>
        </w:rPr>
      </w:pPr>
      <w:r w:rsidRPr="003D5DC0">
        <w:rPr>
          <w:rFonts w:ascii="Times New Roman" w:eastAsia="Times New Roman" w:hAnsi="Times New Roman"/>
          <w:sz w:val="24"/>
          <w:szCs w:val="24"/>
        </w:rPr>
        <w:t xml:space="preserve"> </w:t>
      </w:r>
    </w:p>
    <w:p w:rsidR="00D42A37" w:rsidRPr="003D5DC0" w:rsidRDefault="000F466F" w:rsidP="003D5DC0">
      <w:pPr>
        <w:ind w:left="360"/>
        <w:rPr>
          <w:rFonts w:ascii="Times New Roman" w:hAnsi="Times New Roman"/>
          <w:sz w:val="24"/>
          <w:szCs w:val="24"/>
        </w:rPr>
      </w:pPr>
      <w:r w:rsidRPr="003D5DC0">
        <w:rPr>
          <w:rFonts w:ascii="Times New Roman" w:hAnsi="Times New Roman"/>
          <w:sz w:val="24"/>
          <w:szCs w:val="24"/>
        </w:rPr>
        <w:t xml:space="preserve">The </w:t>
      </w:r>
      <w:r w:rsidR="00170744" w:rsidRPr="003D5DC0">
        <w:rPr>
          <w:rFonts w:ascii="Times New Roman" w:hAnsi="Times New Roman"/>
          <w:sz w:val="24"/>
          <w:szCs w:val="24"/>
        </w:rPr>
        <w:t>gateway agent</w:t>
      </w:r>
      <w:r w:rsidRPr="003D5DC0">
        <w:rPr>
          <w:rFonts w:ascii="Times New Roman" w:hAnsi="Times New Roman"/>
          <w:sz w:val="24"/>
          <w:szCs w:val="24"/>
        </w:rPr>
        <w:t xml:space="preserve"> will</w:t>
      </w:r>
      <w:r w:rsidR="00F65027" w:rsidRPr="003D5DC0">
        <w:rPr>
          <w:rFonts w:ascii="Times New Roman" w:hAnsi="Times New Roman"/>
          <w:sz w:val="24"/>
          <w:szCs w:val="24"/>
        </w:rPr>
        <w:t xml:space="preserve"> eventually</w:t>
      </w:r>
      <w:r w:rsidRPr="003D5DC0">
        <w:rPr>
          <w:rFonts w:ascii="Times New Roman" w:hAnsi="Times New Roman"/>
          <w:sz w:val="24"/>
          <w:szCs w:val="24"/>
        </w:rPr>
        <w:t xml:space="preserve"> run on multiple end user devices including laptops running Windows XP, 7, iOS, and handheld devices running Android O/S.</w:t>
      </w:r>
      <w:r w:rsidR="00F65027" w:rsidRPr="003D5DC0">
        <w:rPr>
          <w:rFonts w:ascii="Times New Roman" w:hAnsi="Times New Roman"/>
          <w:sz w:val="24"/>
          <w:szCs w:val="24"/>
        </w:rPr>
        <w:t xml:space="preserve"> </w:t>
      </w:r>
      <w:r w:rsidR="00170744" w:rsidRPr="003D5DC0">
        <w:rPr>
          <w:rFonts w:ascii="Times New Roman" w:hAnsi="Times New Roman"/>
          <w:sz w:val="24"/>
          <w:szCs w:val="24"/>
        </w:rPr>
        <w:t xml:space="preserve">It will interface with the next version of the VTS software running on a Windows laptop in Release </w:t>
      </w:r>
      <w:r w:rsidR="00F30EF7">
        <w:rPr>
          <w:rFonts w:ascii="Times New Roman" w:hAnsi="Times New Roman"/>
          <w:sz w:val="24"/>
          <w:szCs w:val="24"/>
        </w:rPr>
        <w:t>1</w:t>
      </w:r>
      <w:r w:rsidR="00170744" w:rsidRPr="003D5DC0">
        <w:rPr>
          <w:rFonts w:ascii="Times New Roman" w:hAnsi="Times New Roman"/>
          <w:sz w:val="24"/>
          <w:szCs w:val="24"/>
        </w:rPr>
        <w:t xml:space="preserve">. </w:t>
      </w:r>
    </w:p>
    <w:p w:rsidR="00170744" w:rsidRPr="003D5DC0" w:rsidRDefault="00170744" w:rsidP="003D5DC0">
      <w:pPr>
        <w:ind w:left="360"/>
        <w:rPr>
          <w:rFonts w:ascii="Times New Roman" w:hAnsi="Times New Roman"/>
          <w:sz w:val="24"/>
          <w:szCs w:val="24"/>
        </w:rPr>
      </w:pPr>
      <w:r w:rsidRPr="003D5DC0">
        <w:rPr>
          <w:rFonts w:ascii="Times New Roman" w:hAnsi="Times New Roman"/>
          <w:sz w:val="24"/>
          <w:szCs w:val="24"/>
        </w:rPr>
        <w:t xml:space="preserve">For </w:t>
      </w:r>
      <w:r w:rsidR="00596C94" w:rsidRPr="003D5DC0">
        <w:rPr>
          <w:rFonts w:ascii="Times New Roman" w:hAnsi="Times New Roman"/>
          <w:sz w:val="24"/>
          <w:szCs w:val="24"/>
        </w:rPr>
        <w:t xml:space="preserve">safety and </w:t>
      </w:r>
      <w:r w:rsidRPr="003D5DC0">
        <w:rPr>
          <w:rFonts w:ascii="Times New Roman" w:hAnsi="Times New Roman"/>
          <w:sz w:val="24"/>
          <w:szCs w:val="24"/>
        </w:rPr>
        <w:t>data reliability reasons, the system will capture an acknowledgement from the installer once an update of the Ventilator software is complete. This will allow the gateway to verify the state of the Ventilator.</w:t>
      </w:r>
      <w:r w:rsidR="00596C94" w:rsidRPr="003D5DC0">
        <w:rPr>
          <w:rFonts w:ascii="Times New Roman" w:hAnsi="Times New Roman"/>
          <w:sz w:val="24"/>
          <w:szCs w:val="24"/>
        </w:rPr>
        <w:t xml:space="preserve"> </w:t>
      </w:r>
    </w:p>
    <w:p w:rsidR="007B5B66" w:rsidRDefault="00D42A37" w:rsidP="00833925">
      <w:pPr>
        <w:pStyle w:val="Heading2"/>
        <w:numPr>
          <w:ilvl w:val="1"/>
          <w:numId w:val="2"/>
        </w:numPr>
      </w:pPr>
      <w:bookmarkStart w:id="28" w:name="_Toc325474379"/>
      <w:r w:rsidRPr="005B7DCD">
        <w:t>General constraints</w:t>
      </w:r>
      <w:ins w:id="29" w:author="Dougherty" w:date="2012-05-22T13:18:00Z">
        <w:r w:rsidR="00EC51CD">
          <w:t xml:space="preserve"> [ move to architecture doc]</w:t>
        </w:r>
      </w:ins>
      <w:bookmarkEnd w:id="28"/>
    </w:p>
    <w:p w:rsidR="002627F0" w:rsidRDefault="002627F0" w:rsidP="003D5DC0">
      <w:pPr>
        <w:ind w:left="360"/>
        <w:rPr>
          <w:rFonts w:ascii="Times New Roman" w:hAnsi="Times New Roman"/>
          <w:sz w:val="24"/>
          <w:szCs w:val="24"/>
        </w:rPr>
      </w:pPr>
    </w:p>
    <w:p w:rsidR="00D42A37" w:rsidRDefault="00EA22E5" w:rsidP="002627F0">
      <w:pPr>
        <w:ind w:left="360" w:firstLine="360"/>
        <w:rPr>
          <w:rFonts w:ascii="Times New Roman" w:hAnsi="Times New Roman"/>
          <w:sz w:val="24"/>
          <w:szCs w:val="24"/>
        </w:rPr>
      </w:pPr>
      <w:r>
        <w:rPr>
          <w:rFonts w:ascii="Times New Roman" w:hAnsi="Times New Roman"/>
          <w:sz w:val="24"/>
          <w:szCs w:val="24"/>
        </w:rPr>
        <w:t xml:space="preserve">The </w:t>
      </w:r>
      <w:r w:rsidR="001D2EB4">
        <w:rPr>
          <w:rFonts w:ascii="Times New Roman" w:hAnsi="Times New Roman"/>
          <w:sz w:val="24"/>
          <w:szCs w:val="24"/>
        </w:rPr>
        <w:t xml:space="preserve">software in release </w:t>
      </w:r>
      <w:r w:rsidR="00EA2111">
        <w:rPr>
          <w:rFonts w:ascii="Times New Roman" w:hAnsi="Times New Roman"/>
          <w:sz w:val="24"/>
          <w:szCs w:val="24"/>
        </w:rPr>
        <w:t>1</w:t>
      </w:r>
      <w:r w:rsidR="001D2EB4">
        <w:rPr>
          <w:rFonts w:ascii="Times New Roman" w:hAnsi="Times New Roman"/>
          <w:sz w:val="24"/>
          <w:szCs w:val="24"/>
        </w:rPr>
        <w:t xml:space="preserve"> must be GA ready by December 2012.</w:t>
      </w:r>
    </w:p>
    <w:p w:rsidR="007B5B66" w:rsidRDefault="00D42A37" w:rsidP="00833925">
      <w:pPr>
        <w:pStyle w:val="Heading1"/>
        <w:numPr>
          <w:ilvl w:val="0"/>
          <w:numId w:val="2"/>
        </w:numPr>
      </w:pPr>
      <w:bookmarkStart w:id="30" w:name="_Toc325474380"/>
      <w:r w:rsidRPr="005B7DCD">
        <w:t>Specific Requirements</w:t>
      </w:r>
      <w:bookmarkEnd w:id="30"/>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31" w:name="_Toc325474381"/>
      <w:r w:rsidRPr="005B7DCD">
        <w:t>Functional Requirements</w:t>
      </w:r>
      <w:bookmarkEnd w:id="31"/>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D15C40" w:rsidRPr="00D36A83" w:rsidTr="00EF5A2E">
        <w:trPr>
          <w:tblHeader/>
        </w:trPr>
        <w:tc>
          <w:tcPr>
            <w:tcW w:w="1422" w:type="dxa"/>
            <w:tcBorders>
              <w:bottom w:val="single" w:sz="12" w:space="0" w:color="auto"/>
            </w:tcBorders>
            <w:shd w:val="clear" w:color="auto" w:fill="E6E6E6"/>
            <w:vAlign w:val="bottom"/>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Req. #</w:t>
            </w:r>
          </w:p>
        </w:tc>
        <w:tc>
          <w:tcPr>
            <w:tcW w:w="6030" w:type="dxa"/>
            <w:tcBorders>
              <w:bottom w:val="single" w:sz="12" w:space="0" w:color="auto"/>
            </w:tcBorders>
            <w:shd w:val="clear" w:color="auto" w:fill="E6E6E6"/>
            <w:vAlign w:val="bottom"/>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Requirement</w:t>
            </w:r>
          </w:p>
        </w:tc>
        <w:tc>
          <w:tcPr>
            <w:tcW w:w="900" w:type="dxa"/>
            <w:tcBorders>
              <w:bottom w:val="single" w:sz="12" w:space="0" w:color="auto"/>
            </w:tcBorders>
            <w:shd w:val="clear" w:color="auto" w:fill="E6E6E6"/>
            <w:vAlign w:val="bottom"/>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Priority</w:t>
            </w:r>
            <w:r w:rsidRPr="00C373B2">
              <w:rPr>
                <w:rFonts w:ascii="Arial" w:hAnsi="Arial" w:cs="Arial"/>
                <w:b/>
                <w:bCs/>
                <w:sz w:val="20"/>
              </w:rPr>
              <w:br/>
            </w:r>
          </w:p>
        </w:tc>
        <w:tc>
          <w:tcPr>
            <w:tcW w:w="1260" w:type="dxa"/>
            <w:tcBorders>
              <w:bottom w:val="single" w:sz="12" w:space="0" w:color="auto"/>
            </w:tcBorders>
            <w:shd w:val="clear" w:color="auto" w:fill="E6E6E6"/>
          </w:tcPr>
          <w:p w:rsidR="00D15C40" w:rsidRPr="00C373B2" w:rsidRDefault="00D15C40" w:rsidP="00EF5A2E">
            <w:pPr>
              <w:pStyle w:val="BodyText"/>
              <w:spacing w:before="40" w:after="40"/>
              <w:jc w:val="center"/>
              <w:rPr>
                <w:rFonts w:ascii="Arial" w:hAnsi="Arial" w:cs="Arial"/>
                <w:b/>
                <w:bCs/>
                <w:sz w:val="20"/>
              </w:rPr>
            </w:pPr>
            <w:r w:rsidRPr="00C373B2">
              <w:rPr>
                <w:rFonts w:ascii="Arial" w:hAnsi="Arial" w:cs="Arial"/>
                <w:b/>
                <w:bCs/>
                <w:sz w:val="20"/>
              </w:rPr>
              <w:t>Use Case Reference</w:t>
            </w:r>
          </w:p>
        </w:tc>
      </w:tr>
      <w:tr w:rsidR="00510EF1" w:rsidRPr="00D36A83" w:rsidTr="00EF5A2E">
        <w:tc>
          <w:tcPr>
            <w:tcW w:w="1422" w:type="dxa"/>
            <w:tcBorders>
              <w:top w:val="single" w:sz="12" w:space="0" w:color="auto"/>
            </w:tcBorders>
          </w:tcPr>
          <w:p w:rsidR="00510EF1" w:rsidRPr="00C373B2" w:rsidRDefault="00510EF1" w:rsidP="00325A47">
            <w:pPr>
              <w:pStyle w:val="BodyText"/>
              <w:spacing w:before="40" w:after="40"/>
              <w:ind w:left="720"/>
              <w:rPr>
                <w:rFonts w:ascii="Arial" w:hAnsi="Arial"/>
                <w:b/>
                <w:sz w:val="20"/>
              </w:rPr>
            </w:pPr>
          </w:p>
        </w:tc>
        <w:tc>
          <w:tcPr>
            <w:tcW w:w="6030" w:type="dxa"/>
            <w:tcBorders>
              <w:top w:val="single" w:sz="12" w:space="0" w:color="auto"/>
            </w:tcBorders>
          </w:tcPr>
          <w:p w:rsidR="00510EF1" w:rsidRPr="00CE7484" w:rsidRDefault="00510EF1" w:rsidP="00CE7484">
            <w:pPr>
              <w:pStyle w:val="Heading2"/>
            </w:pPr>
            <w:bookmarkStart w:id="32" w:name="_Toc325474382"/>
            <w:r w:rsidRPr="00CE7484">
              <w:t>User Login</w:t>
            </w:r>
            <w:bookmarkEnd w:id="32"/>
            <w:r w:rsidRPr="00CE7484">
              <w:t xml:space="preserve"> </w:t>
            </w:r>
          </w:p>
        </w:tc>
        <w:tc>
          <w:tcPr>
            <w:tcW w:w="900" w:type="dxa"/>
            <w:tcBorders>
              <w:top w:val="single" w:sz="12" w:space="0" w:color="auto"/>
            </w:tcBorders>
          </w:tcPr>
          <w:p w:rsidR="00510EF1" w:rsidRPr="00C373B2" w:rsidRDefault="00510EF1" w:rsidP="00EF5A2E">
            <w:pPr>
              <w:pStyle w:val="BodyText"/>
              <w:spacing w:before="40" w:after="40"/>
              <w:jc w:val="center"/>
              <w:rPr>
                <w:rFonts w:ascii="Arial" w:hAnsi="Arial" w:cs="Arial"/>
                <w:sz w:val="20"/>
              </w:rPr>
            </w:pPr>
          </w:p>
        </w:tc>
        <w:tc>
          <w:tcPr>
            <w:tcW w:w="1260" w:type="dxa"/>
            <w:tcBorders>
              <w:top w:val="single" w:sz="12" w:space="0" w:color="auto"/>
            </w:tcBorders>
          </w:tcPr>
          <w:p w:rsidR="00510EF1" w:rsidRPr="00C373B2" w:rsidRDefault="00510EF1"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Default="004C7F9B" w:rsidP="00EF5A2E">
            <w:pPr>
              <w:spacing w:line="240" w:lineRule="auto"/>
              <w:jc w:val="both"/>
              <w:rPr>
                <w:ins w:id="33" w:author="Dougherty" w:date="2012-05-22T11:25:00Z"/>
                <w:rFonts w:cs="Calibri"/>
              </w:rPr>
            </w:pPr>
            <w:r w:rsidRPr="00455298">
              <w:rPr>
                <w:rFonts w:cs="Calibri"/>
              </w:rPr>
              <w:t xml:space="preserve">The systems web interface </w:t>
            </w:r>
            <w:r w:rsidR="00A72BFE">
              <w:rPr>
                <w:rFonts w:cs="Calibri"/>
              </w:rPr>
              <w:t>shall start with a login screen for both the customer and internal employees.</w:t>
            </w:r>
          </w:p>
          <w:p w:rsidR="00254B3B" w:rsidRPr="00455298" w:rsidRDefault="00254B3B" w:rsidP="00EF5A2E">
            <w:pPr>
              <w:spacing w:line="240" w:lineRule="auto"/>
              <w:jc w:val="both"/>
              <w:rPr>
                <w:rFonts w:cs="Calibri"/>
              </w:rPr>
            </w:pPr>
            <w:ins w:id="34" w:author="Dougherty" w:date="2012-05-22T11:25:00Z">
              <w:r>
                <w:rPr>
                  <w:rFonts w:cs="Calibri"/>
                </w:rPr>
                <w:t>[This is the web interface to the backend server.]</w:t>
              </w:r>
            </w:ins>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EF5A2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F5A2E" w:rsidRPr="00455298" w:rsidRDefault="00EF5A2E" w:rsidP="00EF5A2E">
            <w:pPr>
              <w:spacing w:line="240" w:lineRule="auto"/>
              <w:jc w:val="both"/>
              <w:rPr>
                <w:rFonts w:cs="Calibri"/>
              </w:rPr>
            </w:pPr>
            <w:r w:rsidRPr="00455298">
              <w:rPr>
                <w:rFonts w:cs="Calibri"/>
              </w:rPr>
              <w:t>The system sh</w:t>
            </w:r>
            <w:r w:rsidR="00C121BE" w:rsidRPr="00455298">
              <w:rPr>
                <w:rFonts w:cs="Calibri"/>
              </w:rPr>
              <w:t>all support user authentication via the web interface.</w:t>
            </w:r>
          </w:p>
        </w:tc>
        <w:tc>
          <w:tcPr>
            <w:tcW w:w="900" w:type="dxa"/>
            <w:tcBorders>
              <w:top w:val="single" w:sz="12" w:space="0" w:color="auto"/>
            </w:tcBorders>
          </w:tcPr>
          <w:p w:rsidR="00EF5A2E" w:rsidRPr="00C373B2" w:rsidRDefault="00EF5A2E" w:rsidP="00EF5A2E">
            <w:pPr>
              <w:pStyle w:val="BodyText"/>
              <w:spacing w:before="40" w:after="40"/>
              <w:jc w:val="center"/>
              <w:rPr>
                <w:rFonts w:ascii="Arial" w:hAnsi="Arial" w:cs="Arial"/>
                <w:sz w:val="20"/>
              </w:rPr>
            </w:pPr>
          </w:p>
        </w:tc>
        <w:tc>
          <w:tcPr>
            <w:tcW w:w="1260" w:type="dxa"/>
            <w:tcBorders>
              <w:top w:val="single" w:sz="12" w:space="0" w:color="auto"/>
            </w:tcBorders>
          </w:tcPr>
          <w:p w:rsidR="00EF5A2E" w:rsidRPr="00C373B2" w:rsidRDefault="00EF5A2E" w:rsidP="00EF5A2E">
            <w:pPr>
              <w:pStyle w:val="BodyText"/>
              <w:spacing w:before="40" w:after="40"/>
              <w:rPr>
                <w:rFonts w:ascii="Arial" w:hAnsi="Arial" w:cs="Arial"/>
                <w:sz w:val="20"/>
              </w:rPr>
            </w:pPr>
          </w:p>
        </w:tc>
      </w:tr>
      <w:tr w:rsidR="00C121B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121BE" w:rsidRPr="00455298" w:rsidRDefault="00611A79" w:rsidP="00611A79">
            <w:pPr>
              <w:spacing w:line="240" w:lineRule="auto"/>
              <w:jc w:val="both"/>
              <w:rPr>
                <w:rFonts w:cs="Calibri"/>
              </w:rPr>
            </w:pPr>
            <w:r w:rsidRPr="00455298">
              <w:rPr>
                <w:rFonts w:cs="Calibri"/>
              </w:rPr>
              <w:t>The system shall prompt with user-name and password credentials.</w:t>
            </w:r>
          </w:p>
        </w:tc>
        <w:tc>
          <w:tcPr>
            <w:tcW w:w="900" w:type="dxa"/>
            <w:tcBorders>
              <w:top w:val="single" w:sz="12" w:space="0" w:color="auto"/>
            </w:tcBorders>
          </w:tcPr>
          <w:p w:rsidR="00C121BE" w:rsidRPr="00C373B2" w:rsidRDefault="00C121BE" w:rsidP="00EF5A2E">
            <w:pPr>
              <w:pStyle w:val="BodyText"/>
              <w:spacing w:before="40" w:after="40"/>
              <w:jc w:val="center"/>
              <w:rPr>
                <w:rFonts w:ascii="Arial" w:hAnsi="Arial" w:cs="Arial"/>
                <w:sz w:val="20"/>
              </w:rPr>
            </w:pPr>
          </w:p>
        </w:tc>
        <w:tc>
          <w:tcPr>
            <w:tcW w:w="1260" w:type="dxa"/>
            <w:tcBorders>
              <w:top w:val="single" w:sz="12" w:space="0" w:color="auto"/>
            </w:tcBorders>
          </w:tcPr>
          <w:p w:rsidR="00C121BE" w:rsidRPr="00C373B2" w:rsidRDefault="00C121BE"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F5A2E">
            <w:pPr>
              <w:spacing w:line="240" w:lineRule="auto"/>
              <w:jc w:val="both"/>
              <w:rPr>
                <w:rFonts w:cs="Calibri"/>
              </w:rPr>
            </w:pPr>
            <w:r w:rsidRPr="00455298">
              <w:rPr>
                <w:rFonts w:cs="Calibri"/>
              </w:rPr>
              <w:t>System shall support username and password authentication.</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EF5A2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F5A2E" w:rsidRPr="00455298" w:rsidRDefault="00EF5A2E" w:rsidP="00EF5A2E">
            <w:pPr>
              <w:spacing w:line="240" w:lineRule="auto"/>
              <w:jc w:val="both"/>
              <w:rPr>
                <w:rFonts w:cs="Calibri"/>
              </w:rPr>
            </w:pPr>
            <w:r w:rsidRPr="00455298">
              <w:rPr>
                <w:rFonts w:cs="Calibri"/>
              </w:rPr>
              <w:t xml:space="preserve">The system shall support user authorization. </w:t>
            </w:r>
          </w:p>
        </w:tc>
        <w:tc>
          <w:tcPr>
            <w:tcW w:w="900" w:type="dxa"/>
            <w:tcBorders>
              <w:top w:val="single" w:sz="12" w:space="0" w:color="auto"/>
            </w:tcBorders>
          </w:tcPr>
          <w:p w:rsidR="00EF5A2E" w:rsidRPr="00C373B2" w:rsidRDefault="00EF5A2E" w:rsidP="00EF5A2E">
            <w:pPr>
              <w:pStyle w:val="BodyText"/>
              <w:spacing w:before="40" w:after="40"/>
              <w:jc w:val="center"/>
              <w:rPr>
                <w:rFonts w:ascii="Arial" w:hAnsi="Arial" w:cs="Arial"/>
                <w:sz w:val="20"/>
              </w:rPr>
            </w:pPr>
          </w:p>
        </w:tc>
        <w:tc>
          <w:tcPr>
            <w:tcW w:w="1260" w:type="dxa"/>
            <w:tcBorders>
              <w:top w:val="single" w:sz="12" w:space="0" w:color="auto"/>
            </w:tcBorders>
          </w:tcPr>
          <w:p w:rsidR="00EF5A2E" w:rsidRPr="00C373B2" w:rsidRDefault="00EF5A2E" w:rsidP="00EF5A2E">
            <w:pPr>
              <w:pStyle w:val="BodyText"/>
              <w:spacing w:before="40" w:after="40"/>
              <w:rPr>
                <w:rFonts w:ascii="Arial" w:hAnsi="Arial" w:cs="Arial"/>
                <w:sz w:val="20"/>
              </w:rPr>
            </w:pPr>
          </w:p>
        </w:tc>
      </w:tr>
      <w:tr w:rsidR="00EF5A2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F5A2E" w:rsidRPr="00455298" w:rsidRDefault="00EF5A2E" w:rsidP="00EF5A2E">
            <w:pPr>
              <w:spacing w:line="240" w:lineRule="auto"/>
              <w:jc w:val="both"/>
              <w:rPr>
                <w:rFonts w:cs="Calibri"/>
              </w:rPr>
            </w:pPr>
            <w:r w:rsidRPr="00455298">
              <w:rPr>
                <w:rFonts w:cs="Calibri"/>
              </w:rPr>
              <w:t>The system shall support role based authorization.</w:t>
            </w:r>
          </w:p>
        </w:tc>
        <w:tc>
          <w:tcPr>
            <w:tcW w:w="900" w:type="dxa"/>
            <w:tcBorders>
              <w:top w:val="single" w:sz="12" w:space="0" w:color="auto"/>
            </w:tcBorders>
          </w:tcPr>
          <w:p w:rsidR="00EF5A2E" w:rsidRPr="00C373B2" w:rsidRDefault="00EF5A2E" w:rsidP="00EF5A2E">
            <w:pPr>
              <w:pStyle w:val="BodyText"/>
              <w:spacing w:before="40" w:after="40"/>
              <w:jc w:val="center"/>
              <w:rPr>
                <w:rFonts w:ascii="Arial" w:hAnsi="Arial" w:cs="Arial"/>
                <w:sz w:val="20"/>
              </w:rPr>
            </w:pPr>
          </w:p>
        </w:tc>
        <w:tc>
          <w:tcPr>
            <w:tcW w:w="1260" w:type="dxa"/>
            <w:tcBorders>
              <w:top w:val="single" w:sz="12" w:space="0" w:color="auto"/>
            </w:tcBorders>
          </w:tcPr>
          <w:p w:rsidR="00EF5A2E" w:rsidRPr="00C373B2" w:rsidRDefault="00EF5A2E" w:rsidP="00EF5A2E">
            <w:pPr>
              <w:pStyle w:val="BodyText"/>
              <w:spacing w:before="40" w:after="40"/>
              <w:rPr>
                <w:rFonts w:ascii="Arial" w:hAnsi="Arial" w:cs="Arial"/>
                <w:sz w:val="20"/>
              </w:rPr>
            </w:pPr>
          </w:p>
        </w:tc>
      </w:tr>
      <w:tr w:rsidR="00D74BDA" w:rsidRPr="00D36A83" w:rsidTr="00EF5A2E">
        <w:trPr>
          <w:ins w:id="35" w:author="Dougherty" w:date="2012-05-22T11:15:00Z"/>
        </w:trPr>
        <w:tc>
          <w:tcPr>
            <w:tcW w:w="1422" w:type="dxa"/>
            <w:tcBorders>
              <w:top w:val="single" w:sz="12" w:space="0" w:color="auto"/>
            </w:tcBorders>
          </w:tcPr>
          <w:p w:rsidR="00D74BDA" w:rsidRDefault="00D74BDA" w:rsidP="00833925">
            <w:pPr>
              <w:pStyle w:val="BodyText"/>
              <w:numPr>
                <w:ilvl w:val="0"/>
                <w:numId w:val="3"/>
              </w:numPr>
              <w:spacing w:before="40" w:after="40"/>
              <w:jc w:val="center"/>
              <w:rPr>
                <w:ins w:id="36" w:author="Dougherty" w:date="2012-05-22T11:15:00Z"/>
                <w:rFonts w:ascii="Arial" w:hAnsi="Arial"/>
                <w:b/>
                <w:sz w:val="20"/>
              </w:rPr>
            </w:pPr>
          </w:p>
        </w:tc>
        <w:tc>
          <w:tcPr>
            <w:tcW w:w="6030" w:type="dxa"/>
            <w:tcBorders>
              <w:top w:val="single" w:sz="12" w:space="0" w:color="auto"/>
            </w:tcBorders>
          </w:tcPr>
          <w:p w:rsidR="00D74BDA" w:rsidRDefault="00D74BDA" w:rsidP="00D74BDA">
            <w:pPr>
              <w:spacing w:line="240" w:lineRule="auto"/>
              <w:jc w:val="both"/>
              <w:rPr>
                <w:ins w:id="37" w:author="Dougherty" w:date="2012-05-22T11:15:00Z"/>
                <w:rFonts w:cs="Calibri"/>
              </w:rPr>
            </w:pPr>
            <w:ins w:id="38" w:author="Dougherty" w:date="2012-05-22T11:15:00Z">
              <w:r>
                <w:rPr>
                  <w:rFonts w:cs="Calibri"/>
                </w:rPr>
                <w:t>The system shall support the following roles:</w:t>
              </w:r>
            </w:ins>
          </w:p>
          <w:p w:rsidR="00D74BDA" w:rsidRDefault="00D74BDA" w:rsidP="00D74BDA">
            <w:pPr>
              <w:spacing w:line="240" w:lineRule="auto"/>
              <w:jc w:val="both"/>
              <w:rPr>
                <w:ins w:id="39" w:author="Dougherty" w:date="2012-05-22T11:15:00Z"/>
                <w:rFonts w:cs="Calibri"/>
              </w:rPr>
            </w:pPr>
            <w:ins w:id="40" w:author="Dougherty" w:date="2012-05-22T11:15:00Z">
              <w:r>
                <w:rPr>
                  <w:rFonts w:cs="Calibri"/>
                </w:rPr>
                <w:t>System Administrator</w:t>
              </w:r>
            </w:ins>
          </w:p>
          <w:p w:rsidR="00D74BDA" w:rsidRDefault="00D74BDA" w:rsidP="00D74BDA">
            <w:pPr>
              <w:spacing w:line="240" w:lineRule="auto"/>
              <w:jc w:val="both"/>
              <w:rPr>
                <w:ins w:id="41" w:author="Dougherty" w:date="2012-05-22T11:15:00Z"/>
                <w:rFonts w:cs="Calibri"/>
              </w:rPr>
            </w:pPr>
            <w:ins w:id="42" w:author="Dougherty" w:date="2012-05-22T11:15:00Z">
              <w:r>
                <w:rPr>
                  <w:rFonts w:cs="Calibri"/>
                </w:rPr>
                <w:t xml:space="preserve">Application Support </w:t>
              </w:r>
            </w:ins>
          </w:p>
          <w:p w:rsidR="00D74BDA" w:rsidRDefault="00D74BDA" w:rsidP="00D74BDA">
            <w:pPr>
              <w:spacing w:line="240" w:lineRule="auto"/>
              <w:jc w:val="both"/>
              <w:rPr>
                <w:ins w:id="43" w:author="Dougherty" w:date="2012-05-22T11:15:00Z"/>
                <w:rFonts w:cs="Calibri"/>
              </w:rPr>
            </w:pPr>
            <w:ins w:id="44" w:author="Dougherty" w:date="2012-05-22T11:15:00Z">
              <w:r>
                <w:rPr>
                  <w:rFonts w:cs="Calibri"/>
                </w:rPr>
                <w:t>CSE</w:t>
              </w:r>
            </w:ins>
          </w:p>
          <w:p w:rsidR="00D74BDA" w:rsidRDefault="00D74BDA" w:rsidP="00D74BDA">
            <w:pPr>
              <w:spacing w:line="240" w:lineRule="auto"/>
              <w:jc w:val="both"/>
              <w:rPr>
                <w:ins w:id="45" w:author="Dougherty" w:date="2012-05-22T11:15:00Z"/>
                <w:rFonts w:cs="Calibri"/>
              </w:rPr>
            </w:pPr>
            <w:ins w:id="46" w:author="Dougherty" w:date="2012-05-22T11:15:00Z">
              <w:r>
                <w:rPr>
                  <w:rFonts w:cs="Calibri"/>
                </w:rPr>
                <w:t>Sales Rep</w:t>
              </w:r>
            </w:ins>
          </w:p>
          <w:p w:rsidR="00D74BDA" w:rsidRDefault="00D74BDA" w:rsidP="00D74BDA">
            <w:pPr>
              <w:spacing w:line="240" w:lineRule="auto"/>
              <w:jc w:val="both"/>
              <w:rPr>
                <w:ins w:id="47" w:author="Dougherty" w:date="2012-05-22T11:15:00Z"/>
                <w:rFonts w:cs="Calibri"/>
              </w:rPr>
            </w:pPr>
            <w:ins w:id="48" w:author="Dougherty" w:date="2012-05-22T11:15:00Z">
              <w:r>
                <w:rPr>
                  <w:rFonts w:cs="Calibri"/>
                </w:rPr>
                <w:t>RandD</w:t>
              </w:r>
            </w:ins>
          </w:p>
          <w:p w:rsidR="00D74BDA" w:rsidRDefault="00D74BDA" w:rsidP="00D74BDA">
            <w:pPr>
              <w:spacing w:line="240" w:lineRule="auto"/>
              <w:jc w:val="both"/>
              <w:rPr>
                <w:ins w:id="49" w:author="Dougherty" w:date="2012-05-22T11:15:00Z"/>
                <w:rFonts w:cs="Calibri"/>
              </w:rPr>
            </w:pPr>
            <w:ins w:id="50" w:author="Dougherty" w:date="2012-05-22T11:15:00Z">
              <w:r>
                <w:rPr>
                  <w:rFonts w:cs="Calibri"/>
                </w:rPr>
                <w:t>QA</w:t>
              </w:r>
            </w:ins>
          </w:p>
          <w:p w:rsidR="00D74BDA" w:rsidRDefault="00D74BDA" w:rsidP="00D74BDA">
            <w:pPr>
              <w:spacing w:line="240" w:lineRule="auto"/>
              <w:jc w:val="both"/>
              <w:rPr>
                <w:ins w:id="51" w:author="Dougherty" w:date="2012-05-22T11:15:00Z"/>
                <w:rFonts w:cs="Calibri"/>
              </w:rPr>
            </w:pPr>
            <w:ins w:id="52" w:author="Dougherty" w:date="2012-05-22T11:15:00Z">
              <w:r>
                <w:rPr>
                  <w:rFonts w:cs="Calibri"/>
                </w:rPr>
                <w:t>Service manager</w:t>
              </w:r>
            </w:ins>
          </w:p>
          <w:p w:rsidR="00D74BDA" w:rsidRDefault="00D74BDA" w:rsidP="00D74BDA">
            <w:pPr>
              <w:spacing w:line="240" w:lineRule="auto"/>
              <w:jc w:val="both"/>
              <w:rPr>
                <w:ins w:id="53" w:author="Dougherty" w:date="2012-05-22T11:15:00Z"/>
                <w:rFonts w:cs="Calibri"/>
              </w:rPr>
            </w:pPr>
            <w:ins w:id="54" w:author="Dougherty" w:date="2012-05-22T11:15:00Z">
              <w:r>
                <w:rPr>
                  <w:rFonts w:cs="Calibri"/>
                </w:rPr>
                <w:t>Biomed</w:t>
              </w:r>
            </w:ins>
          </w:p>
        </w:tc>
        <w:tc>
          <w:tcPr>
            <w:tcW w:w="900" w:type="dxa"/>
            <w:tcBorders>
              <w:top w:val="single" w:sz="12" w:space="0" w:color="auto"/>
            </w:tcBorders>
          </w:tcPr>
          <w:p w:rsidR="00D74BDA" w:rsidRPr="00C373B2" w:rsidRDefault="00D74BDA" w:rsidP="00EF5A2E">
            <w:pPr>
              <w:pStyle w:val="BodyText"/>
              <w:spacing w:before="40" w:after="40"/>
              <w:jc w:val="center"/>
              <w:rPr>
                <w:ins w:id="55" w:author="Dougherty" w:date="2012-05-22T11:15:00Z"/>
                <w:rFonts w:ascii="Arial" w:hAnsi="Arial" w:cs="Arial"/>
                <w:sz w:val="20"/>
              </w:rPr>
            </w:pPr>
          </w:p>
        </w:tc>
        <w:tc>
          <w:tcPr>
            <w:tcW w:w="1260" w:type="dxa"/>
            <w:tcBorders>
              <w:top w:val="single" w:sz="12" w:space="0" w:color="auto"/>
            </w:tcBorders>
          </w:tcPr>
          <w:p w:rsidR="00D74BDA" w:rsidRPr="00C373B2" w:rsidRDefault="00D74BDA" w:rsidP="00EF5A2E">
            <w:pPr>
              <w:pStyle w:val="BodyText"/>
              <w:spacing w:before="40" w:after="40"/>
              <w:rPr>
                <w:ins w:id="56" w:author="Dougherty" w:date="2012-05-22T11:15:00Z"/>
                <w:rFonts w:ascii="Arial" w:hAnsi="Arial" w:cs="Arial"/>
                <w:sz w:val="20"/>
              </w:rPr>
            </w:pPr>
          </w:p>
        </w:tc>
      </w:tr>
      <w:tr w:rsidR="00A72BFE" w:rsidRPr="00D36A83" w:rsidTr="00EF5A2E">
        <w:tc>
          <w:tcPr>
            <w:tcW w:w="1422" w:type="dxa"/>
            <w:tcBorders>
              <w:top w:val="single" w:sz="12" w:space="0" w:color="auto"/>
            </w:tcBorders>
          </w:tcPr>
          <w:p w:rsidR="00A72BFE" w:rsidRDefault="00A72BFE"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A72BFE" w:rsidRPr="00455298" w:rsidRDefault="00A72BFE" w:rsidP="00510EF1">
            <w:pPr>
              <w:spacing w:line="240" w:lineRule="auto"/>
              <w:jc w:val="both"/>
              <w:rPr>
                <w:rFonts w:cs="Calibri"/>
              </w:rPr>
            </w:pPr>
          </w:p>
        </w:tc>
        <w:tc>
          <w:tcPr>
            <w:tcW w:w="900" w:type="dxa"/>
            <w:tcBorders>
              <w:top w:val="single" w:sz="12" w:space="0" w:color="auto"/>
            </w:tcBorders>
          </w:tcPr>
          <w:p w:rsidR="00A72BFE" w:rsidRPr="00C373B2" w:rsidRDefault="00A72BFE" w:rsidP="00EF5A2E">
            <w:pPr>
              <w:pStyle w:val="BodyText"/>
              <w:spacing w:before="40" w:after="40"/>
              <w:jc w:val="center"/>
              <w:rPr>
                <w:rFonts w:ascii="Arial" w:hAnsi="Arial" w:cs="Arial"/>
                <w:sz w:val="20"/>
              </w:rPr>
            </w:pPr>
          </w:p>
        </w:tc>
        <w:tc>
          <w:tcPr>
            <w:tcW w:w="1260" w:type="dxa"/>
            <w:tcBorders>
              <w:top w:val="single" w:sz="12" w:space="0" w:color="auto"/>
            </w:tcBorders>
          </w:tcPr>
          <w:p w:rsidR="00A72BFE" w:rsidRPr="00C373B2" w:rsidRDefault="00A72BFE"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10EF1">
            <w:pPr>
              <w:spacing w:line="240" w:lineRule="auto"/>
              <w:jc w:val="both"/>
              <w:rPr>
                <w:rFonts w:cs="Calibri"/>
              </w:rPr>
            </w:pPr>
            <w:r w:rsidRPr="00455298">
              <w:rPr>
                <w:rFonts w:cs="Calibri"/>
              </w:rPr>
              <w:t xml:space="preserve">The system shall move to the ‘home’ screen if the user’s authentication and authorization test pass.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341938">
            <w:pPr>
              <w:spacing w:line="240" w:lineRule="auto"/>
              <w:jc w:val="both"/>
              <w:rPr>
                <w:rFonts w:cs="Calibri"/>
              </w:rPr>
            </w:pPr>
            <w:r w:rsidRPr="00455298">
              <w:rPr>
                <w:rFonts w:cs="Calibri"/>
              </w:rPr>
              <w:t xml:space="preserve">The system shall return to the login screen if the user’s authentication and authorization tests fail.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341938" w:rsidRPr="00D36A83" w:rsidTr="00EF5A2E">
        <w:tc>
          <w:tcPr>
            <w:tcW w:w="1422" w:type="dxa"/>
            <w:tcBorders>
              <w:top w:val="single" w:sz="12" w:space="0" w:color="auto"/>
            </w:tcBorders>
          </w:tcPr>
          <w:p w:rsidR="00341938" w:rsidRDefault="00341938"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41938" w:rsidRDefault="00341938" w:rsidP="00EF5A2E">
            <w:pPr>
              <w:spacing w:line="240" w:lineRule="auto"/>
              <w:jc w:val="both"/>
              <w:rPr>
                <w:rFonts w:cs="Calibri"/>
              </w:rPr>
            </w:pPr>
            <w:r>
              <w:rPr>
                <w:rFonts w:cs="Calibri"/>
              </w:rPr>
              <w:t xml:space="preserve">The system shall respond with a failed user login message. </w:t>
            </w:r>
          </w:p>
          <w:p w:rsidR="00341938" w:rsidRPr="00455298" w:rsidRDefault="00341938" w:rsidP="00EF5A2E">
            <w:pPr>
              <w:spacing w:line="240" w:lineRule="auto"/>
              <w:jc w:val="both"/>
              <w:rPr>
                <w:rFonts w:cs="Calibri"/>
              </w:rPr>
            </w:pPr>
            <w:r>
              <w:rPr>
                <w:rFonts w:cs="Calibri"/>
              </w:rPr>
              <w:t>[It is a security risk to provide any response here and it makes it easier to be successfully using a DOS attack against the site. Given that we may respond to the user with a login failed ]</w:t>
            </w:r>
          </w:p>
        </w:tc>
        <w:tc>
          <w:tcPr>
            <w:tcW w:w="900" w:type="dxa"/>
            <w:tcBorders>
              <w:top w:val="single" w:sz="12" w:space="0" w:color="auto"/>
            </w:tcBorders>
          </w:tcPr>
          <w:p w:rsidR="00341938" w:rsidRPr="00C373B2" w:rsidRDefault="00341938" w:rsidP="00EF5A2E">
            <w:pPr>
              <w:pStyle w:val="BodyText"/>
              <w:spacing w:before="40" w:after="40"/>
              <w:jc w:val="center"/>
              <w:rPr>
                <w:rFonts w:ascii="Arial" w:hAnsi="Arial" w:cs="Arial"/>
                <w:sz w:val="20"/>
              </w:rPr>
            </w:pPr>
          </w:p>
        </w:tc>
        <w:tc>
          <w:tcPr>
            <w:tcW w:w="1260" w:type="dxa"/>
            <w:tcBorders>
              <w:top w:val="single" w:sz="12" w:space="0" w:color="auto"/>
            </w:tcBorders>
          </w:tcPr>
          <w:p w:rsidR="00341938" w:rsidRPr="00C373B2" w:rsidRDefault="00341938"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F5A2E">
            <w:pPr>
              <w:spacing w:line="240" w:lineRule="auto"/>
              <w:jc w:val="both"/>
              <w:rPr>
                <w:rFonts w:cs="Calibri"/>
              </w:rPr>
            </w:pPr>
            <w:r w:rsidRPr="00455298">
              <w:rPr>
                <w:rFonts w:cs="Calibri"/>
              </w:rPr>
              <w:t xml:space="preserve">The system shall provide no information to the user in the case of a failed login attempt.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233791" w:rsidRPr="00D36A83" w:rsidTr="00EF5A2E">
        <w:tc>
          <w:tcPr>
            <w:tcW w:w="1422" w:type="dxa"/>
            <w:tcBorders>
              <w:top w:val="single" w:sz="12" w:space="0" w:color="auto"/>
            </w:tcBorders>
          </w:tcPr>
          <w:p w:rsidR="00233791" w:rsidRDefault="00233791"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33791" w:rsidRPr="00455298" w:rsidRDefault="00233791" w:rsidP="00233791">
            <w:pPr>
              <w:spacing w:line="240" w:lineRule="auto"/>
              <w:jc w:val="both"/>
              <w:rPr>
                <w:rFonts w:cs="Calibri"/>
              </w:rPr>
            </w:pPr>
            <w:r>
              <w:rPr>
                <w:rFonts w:cs="Calibri"/>
              </w:rPr>
              <w:t xml:space="preserve">The system shall lock out the user’s account for a time span if it fails the login five times. </w:t>
            </w:r>
          </w:p>
        </w:tc>
        <w:tc>
          <w:tcPr>
            <w:tcW w:w="900" w:type="dxa"/>
            <w:tcBorders>
              <w:top w:val="single" w:sz="12" w:space="0" w:color="auto"/>
            </w:tcBorders>
          </w:tcPr>
          <w:p w:rsidR="00233791" w:rsidRPr="00C373B2" w:rsidRDefault="00233791" w:rsidP="00EF5A2E">
            <w:pPr>
              <w:pStyle w:val="BodyText"/>
              <w:spacing w:before="40" w:after="40"/>
              <w:jc w:val="center"/>
              <w:rPr>
                <w:rFonts w:ascii="Arial" w:hAnsi="Arial" w:cs="Arial"/>
                <w:sz w:val="20"/>
              </w:rPr>
            </w:pPr>
          </w:p>
        </w:tc>
        <w:tc>
          <w:tcPr>
            <w:tcW w:w="1260" w:type="dxa"/>
            <w:tcBorders>
              <w:top w:val="single" w:sz="12" w:space="0" w:color="auto"/>
            </w:tcBorders>
          </w:tcPr>
          <w:p w:rsidR="00233791" w:rsidRPr="00C373B2" w:rsidRDefault="00233791" w:rsidP="00EF5A2E">
            <w:pPr>
              <w:pStyle w:val="BodyText"/>
              <w:spacing w:before="40" w:after="40"/>
              <w:rPr>
                <w:rFonts w:ascii="Arial" w:hAnsi="Arial" w:cs="Arial"/>
                <w:sz w:val="20"/>
              </w:rPr>
            </w:pPr>
          </w:p>
        </w:tc>
      </w:tr>
      <w:tr w:rsidR="00233791" w:rsidRPr="00D36A83" w:rsidTr="00EF5A2E">
        <w:tc>
          <w:tcPr>
            <w:tcW w:w="1422" w:type="dxa"/>
            <w:tcBorders>
              <w:top w:val="single" w:sz="12" w:space="0" w:color="auto"/>
            </w:tcBorders>
          </w:tcPr>
          <w:p w:rsidR="00233791" w:rsidRDefault="00233791"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33791" w:rsidRDefault="00233791" w:rsidP="00233791">
            <w:pPr>
              <w:spacing w:line="240" w:lineRule="auto"/>
              <w:jc w:val="both"/>
              <w:rPr>
                <w:rFonts w:cs="Calibri"/>
              </w:rPr>
            </w:pPr>
            <w:r>
              <w:rPr>
                <w:rFonts w:cs="Calibri"/>
              </w:rPr>
              <w:t>The system administrator role shall have the right to configure the lock-out period for failed logins.</w:t>
            </w:r>
          </w:p>
        </w:tc>
        <w:tc>
          <w:tcPr>
            <w:tcW w:w="900" w:type="dxa"/>
            <w:tcBorders>
              <w:top w:val="single" w:sz="12" w:space="0" w:color="auto"/>
            </w:tcBorders>
          </w:tcPr>
          <w:p w:rsidR="00233791" w:rsidRPr="00C373B2" w:rsidRDefault="00233791" w:rsidP="00EF5A2E">
            <w:pPr>
              <w:pStyle w:val="BodyText"/>
              <w:spacing w:before="40" w:after="40"/>
              <w:jc w:val="center"/>
              <w:rPr>
                <w:rFonts w:ascii="Arial" w:hAnsi="Arial" w:cs="Arial"/>
                <w:sz w:val="20"/>
              </w:rPr>
            </w:pPr>
          </w:p>
        </w:tc>
        <w:tc>
          <w:tcPr>
            <w:tcW w:w="1260" w:type="dxa"/>
            <w:tcBorders>
              <w:top w:val="single" w:sz="12" w:space="0" w:color="auto"/>
            </w:tcBorders>
          </w:tcPr>
          <w:p w:rsidR="00233791" w:rsidRPr="00C373B2" w:rsidRDefault="00233791" w:rsidP="00EF5A2E">
            <w:pPr>
              <w:pStyle w:val="BodyText"/>
              <w:spacing w:before="40" w:after="40"/>
              <w:rPr>
                <w:rFonts w:ascii="Arial" w:hAnsi="Arial" w:cs="Arial"/>
                <w:sz w:val="20"/>
              </w:rPr>
            </w:pPr>
          </w:p>
        </w:tc>
      </w:tr>
      <w:tr w:rsidR="00361797" w:rsidRPr="00D36A83" w:rsidTr="00EF5A2E">
        <w:tc>
          <w:tcPr>
            <w:tcW w:w="1422" w:type="dxa"/>
            <w:tcBorders>
              <w:top w:val="single" w:sz="12" w:space="0" w:color="auto"/>
            </w:tcBorders>
          </w:tcPr>
          <w:p w:rsidR="00361797" w:rsidRDefault="0036179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61797" w:rsidRDefault="00361797" w:rsidP="00EF5A2E">
            <w:pPr>
              <w:spacing w:line="240" w:lineRule="auto"/>
              <w:jc w:val="both"/>
              <w:rPr>
                <w:rFonts w:cs="Calibri"/>
              </w:rPr>
            </w:pPr>
            <w:r>
              <w:rPr>
                <w:rFonts w:cs="Calibri"/>
              </w:rPr>
              <w:t>The system shall provide help desk contact information on the login page.</w:t>
            </w:r>
            <w:r w:rsidR="00341938">
              <w:rPr>
                <w:rFonts w:cs="Calibri"/>
              </w:rPr>
              <w:t xml:space="preserve"> </w:t>
            </w:r>
          </w:p>
          <w:p w:rsidR="00341938" w:rsidRPr="00455298" w:rsidRDefault="00341938" w:rsidP="00EF5A2E">
            <w:pPr>
              <w:spacing w:line="240" w:lineRule="auto"/>
              <w:jc w:val="both"/>
              <w:rPr>
                <w:rFonts w:cs="Calibri"/>
              </w:rPr>
            </w:pPr>
            <w:r>
              <w:rPr>
                <w:rFonts w:cs="Calibri"/>
              </w:rPr>
              <w:t>[Who’s help desk information on the login page]</w:t>
            </w:r>
          </w:p>
        </w:tc>
        <w:tc>
          <w:tcPr>
            <w:tcW w:w="900" w:type="dxa"/>
            <w:tcBorders>
              <w:top w:val="single" w:sz="12" w:space="0" w:color="auto"/>
            </w:tcBorders>
          </w:tcPr>
          <w:p w:rsidR="00361797" w:rsidRPr="00C373B2" w:rsidRDefault="00361797" w:rsidP="00EF5A2E">
            <w:pPr>
              <w:pStyle w:val="BodyText"/>
              <w:spacing w:before="40" w:after="40"/>
              <w:jc w:val="center"/>
              <w:rPr>
                <w:rFonts w:ascii="Arial" w:hAnsi="Arial" w:cs="Arial"/>
                <w:sz w:val="20"/>
              </w:rPr>
            </w:pPr>
          </w:p>
        </w:tc>
        <w:tc>
          <w:tcPr>
            <w:tcW w:w="1260" w:type="dxa"/>
            <w:tcBorders>
              <w:top w:val="single" w:sz="12" w:space="0" w:color="auto"/>
            </w:tcBorders>
          </w:tcPr>
          <w:p w:rsidR="00361797" w:rsidRPr="00C373B2" w:rsidRDefault="00361797" w:rsidP="00EF5A2E">
            <w:pPr>
              <w:pStyle w:val="BodyText"/>
              <w:spacing w:before="40" w:after="40"/>
              <w:rPr>
                <w:rFonts w:ascii="Arial" w:hAnsi="Arial" w:cs="Arial"/>
                <w:sz w:val="20"/>
              </w:rPr>
            </w:pPr>
          </w:p>
        </w:tc>
      </w:tr>
      <w:tr w:rsidR="00833925" w:rsidRPr="00D36A83" w:rsidTr="00EF5A2E">
        <w:tc>
          <w:tcPr>
            <w:tcW w:w="1422" w:type="dxa"/>
            <w:tcBorders>
              <w:top w:val="single" w:sz="12" w:space="0" w:color="auto"/>
            </w:tcBorders>
          </w:tcPr>
          <w:p w:rsidR="00833925" w:rsidRDefault="00833925"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833925" w:rsidRPr="00455298" w:rsidRDefault="00833925" w:rsidP="00EF5A2E">
            <w:pPr>
              <w:spacing w:line="240" w:lineRule="auto"/>
              <w:jc w:val="both"/>
              <w:rPr>
                <w:rFonts w:cs="Calibri"/>
              </w:rPr>
            </w:pPr>
            <w:r>
              <w:rPr>
                <w:rFonts w:cs="Calibri"/>
              </w:rPr>
              <w:t>The system shall log failed login attempts including time, username, and hostname.</w:t>
            </w:r>
          </w:p>
        </w:tc>
        <w:tc>
          <w:tcPr>
            <w:tcW w:w="900" w:type="dxa"/>
            <w:tcBorders>
              <w:top w:val="single" w:sz="12" w:space="0" w:color="auto"/>
            </w:tcBorders>
          </w:tcPr>
          <w:p w:rsidR="00833925" w:rsidRPr="00C373B2" w:rsidRDefault="00833925" w:rsidP="00EF5A2E">
            <w:pPr>
              <w:pStyle w:val="BodyText"/>
              <w:spacing w:before="40" w:after="40"/>
              <w:jc w:val="center"/>
              <w:rPr>
                <w:rFonts w:ascii="Arial" w:hAnsi="Arial" w:cs="Arial"/>
                <w:sz w:val="20"/>
              </w:rPr>
            </w:pPr>
          </w:p>
        </w:tc>
        <w:tc>
          <w:tcPr>
            <w:tcW w:w="1260" w:type="dxa"/>
            <w:tcBorders>
              <w:top w:val="single" w:sz="12" w:space="0" w:color="auto"/>
            </w:tcBorders>
          </w:tcPr>
          <w:p w:rsidR="00833925" w:rsidRPr="00C373B2" w:rsidRDefault="00833925" w:rsidP="00EF5A2E">
            <w:pPr>
              <w:pStyle w:val="BodyText"/>
              <w:spacing w:before="40" w:after="40"/>
              <w:rPr>
                <w:rFonts w:ascii="Arial" w:hAnsi="Arial" w:cs="Arial"/>
                <w:sz w:val="20"/>
              </w:rPr>
            </w:pPr>
          </w:p>
        </w:tc>
      </w:tr>
      <w:tr w:rsidR="004C7F9B" w:rsidRPr="00D36A83" w:rsidTr="00A47786">
        <w:trPr>
          <w:trHeight w:val="618"/>
        </w:trPr>
        <w:tc>
          <w:tcPr>
            <w:tcW w:w="1422" w:type="dxa"/>
            <w:tcBorders>
              <w:top w:val="single" w:sz="12" w:space="0" w:color="auto"/>
            </w:tcBorders>
          </w:tcPr>
          <w:p w:rsidR="004C7F9B" w:rsidRPr="00C373B2" w:rsidRDefault="004C7F9B" w:rsidP="00325A47">
            <w:pPr>
              <w:pStyle w:val="BodyText"/>
              <w:spacing w:before="40" w:after="40"/>
              <w:ind w:left="720"/>
              <w:rPr>
                <w:rFonts w:ascii="Arial" w:hAnsi="Arial"/>
                <w:b/>
                <w:sz w:val="20"/>
              </w:rPr>
            </w:pPr>
          </w:p>
        </w:tc>
        <w:tc>
          <w:tcPr>
            <w:tcW w:w="6030" w:type="dxa"/>
            <w:tcBorders>
              <w:top w:val="single" w:sz="12" w:space="0" w:color="auto"/>
            </w:tcBorders>
          </w:tcPr>
          <w:p w:rsidR="004C7F9B" w:rsidRPr="00CE7484" w:rsidRDefault="004C7F9B" w:rsidP="00CE7484">
            <w:pPr>
              <w:pStyle w:val="Heading2"/>
            </w:pPr>
            <w:bookmarkStart w:id="57" w:name="_Toc325474383"/>
            <w:r w:rsidRPr="00CE7484">
              <w:t>Users</w:t>
            </w:r>
            <w:bookmarkEnd w:id="57"/>
            <w:r w:rsidRPr="00CE7484">
              <w:t xml:space="preserve">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B0AAF">
            <w:pPr>
              <w:rPr>
                <w:rFonts w:cs="Calibri"/>
              </w:rPr>
            </w:pPr>
            <w:r w:rsidRPr="00455298">
              <w:rPr>
                <w:rFonts w:cs="Calibri"/>
              </w:rPr>
              <w:t xml:space="preserve">The system shall </w:t>
            </w:r>
            <w:r w:rsidR="00341938">
              <w:rPr>
                <w:rFonts w:cs="Calibri"/>
              </w:rPr>
              <w:t xml:space="preserve">allow the creation of new users. </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361797" w:rsidRPr="00D36A83" w:rsidTr="00EF5A2E">
        <w:tc>
          <w:tcPr>
            <w:tcW w:w="1422" w:type="dxa"/>
            <w:tcBorders>
              <w:top w:val="single" w:sz="12" w:space="0" w:color="auto"/>
            </w:tcBorders>
          </w:tcPr>
          <w:p w:rsidR="00361797" w:rsidRDefault="0036179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61797" w:rsidRPr="00455298" w:rsidRDefault="00361797" w:rsidP="005B0AAF">
            <w:pPr>
              <w:rPr>
                <w:rFonts w:cs="Calibri"/>
              </w:rPr>
            </w:pPr>
            <w:r>
              <w:rPr>
                <w:rFonts w:cs="Calibri"/>
              </w:rPr>
              <w:t>The system shall send the user IDs and Passwords separately.</w:t>
            </w:r>
          </w:p>
        </w:tc>
        <w:tc>
          <w:tcPr>
            <w:tcW w:w="900" w:type="dxa"/>
            <w:tcBorders>
              <w:top w:val="single" w:sz="12" w:space="0" w:color="auto"/>
            </w:tcBorders>
          </w:tcPr>
          <w:p w:rsidR="00361797" w:rsidRPr="00C373B2" w:rsidRDefault="00361797" w:rsidP="00EF5A2E">
            <w:pPr>
              <w:pStyle w:val="BodyText"/>
              <w:spacing w:before="40" w:after="40"/>
              <w:jc w:val="center"/>
              <w:rPr>
                <w:rFonts w:ascii="Arial" w:hAnsi="Arial" w:cs="Arial"/>
                <w:sz w:val="20"/>
              </w:rPr>
            </w:pPr>
          </w:p>
        </w:tc>
        <w:tc>
          <w:tcPr>
            <w:tcW w:w="1260" w:type="dxa"/>
            <w:tcBorders>
              <w:top w:val="single" w:sz="12" w:space="0" w:color="auto"/>
            </w:tcBorders>
          </w:tcPr>
          <w:p w:rsidR="00361797" w:rsidRPr="00C373B2" w:rsidRDefault="00361797" w:rsidP="00EF5A2E">
            <w:pPr>
              <w:pStyle w:val="BodyText"/>
              <w:spacing w:before="40" w:after="40"/>
              <w:rPr>
                <w:rFonts w:ascii="Arial" w:hAnsi="Arial" w:cs="Arial"/>
                <w:sz w:val="20"/>
              </w:rPr>
            </w:pPr>
          </w:p>
        </w:tc>
      </w:tr>
      <w:tr w:rsidR="00233791" w:rsidRPr="00D36A83" w:rsidTr="00EF5A2E">
        <w:tc>
          <w:tcPr>
            <w:tcW w:w="1422" w:type="dxa"/>
            <w:tcBorders>
              <w:top w:val="single" w:sz="12" w:space="0" w:color="auto"/>
            </w:tcBorders>
          </w:tcPr>
          <w:p w:rsidR="00233791" w:rsidRDefault="00233791"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33791" w:rsidRDefault="00233791" w:rsidP="005B0AAF">
            <w:pPr>
              <w:rPr>
                <w:rFonts w:cs="Calibri"/>
              </w:rPr>
            </w:pPr>
            <w:r>
              <w:rPr>
                <w:rFonts w:cs="Calibri"/>
              </w:rPr>
              <w:t>The system administrator role shall oversee and confirm new users.</w:t>
            </w:r>
          </w:p>
        </w:tc>
        <w:tc>
          <w:tcPr>
            <w:tcW w:w="900" w:type="dxa"/>
            <w:tcBorders>
              <w:top w:val="single" w:sz="12" w:space="0" w:color="auto"/>
            </w:tcBorders>
          </w:tcPr>
          <w:p w:rsidR="00233791" w:rsidRPr="00C373B2" w:rsidRDefault="00233791" w:rsidP="00EF5A2E">
            <w:pPr>
              <w:pStyle w:val="BodyText"/>
              <w:spacing w:before="40" w:after="40"/>
              <w:jc w:val="center"/>
              <w:rPr>
                <w:rFonts w:ascii="Arial" w:hAnsi="Arial" w:cs="Arial"/>
                <w:sz w:val="20"/>
              </w:rPr>
            </w:pPr>
          </w:p>
        </w:tc>
        <w:tc>
          <w:tcPr>
            <w:tcW w:w="1260" w:type="dxa"/>
            <w:tcBorders>
              <w:top w:val="single" w:sz="12" w:space="0" w:color="auto"/>
            </w:tcBorders>
          </w:tcPr>
          <w:p w:rsidR="00233791" w:rsidRPr="00C373B2" w:rsidRDefault="00233791"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B0AAF">
            <w:pPr>
              <w:rPr>
                <w:rFonts w:cs="Calibri"/>
              </w:rPr>
            </w:pPr>
            <w:r w:rsidRPr="00455298">
              <w:rPr>
                <w:rFonts w:cs="Calibri"/>
              </w:rPr>
              <w:t>User Data shall include</w:t>
            </w:r>
            <w:r w:rsidR="00D74BDA">
              <w:rPr>
                <w:rFonts w:cs="Calibri"/>
              </w:rPr>
              <w:t>:</w:t>
            </w:r>
            <w:r w:rsidRPr="00455298">
              <w:rPr>
                <w:rFonts w:cs="Calibri"/>
              </w:rPr>
              <w:t xml:space="preserve"> </w:t>
            </w:r>
          </w:p>
          <w:p w:rsidR="004C7F9B" w:rsidRPr="00455298" w:rsidRDefault="004C7F9B" w:rsidP="005B0AAF">
            <w:pPr>
              <w:spacing w:after="0" w:line="240" w:lineRule="auto"/>
              <w:rPr>
                <w:rFonts w:cs="Calibri"/>
              </w:rPr>
            </w:pPr>
            <w:r w:rsidRPr="00455298">
              <w:rPr>
                <w:rFonts w:cs="Calibri"/>
              </w:rPr>
              <w:t>First Name</w:t>
            </w:r>
          </w:p>
          <w:p w:rsidR="004C7F9B" w:rsidRDefault="004C7F9B" w:rsidP="005B0AAF">
            <w:pPr>
              <w:spacing w:after="0" w:line="240" w:lineRule="auto"/>
              <w:rPr>
                <w:ins w:id="58" w:author="Dougherty" w:date="2012-05-22T11:19:00Z"/>
                <w:rFonts w:cs="Calibri"/>
              </w:rPr>
            </w:pPr>
            <w:r w:rsidRPr="00455298">
              <w:rPr>
                <w:rFonts w:cs="Calibri"/>
              </w:rPr>
              <w:t>Last Name</w:t>
            </w:r>
          </w:p>
          <w:p w:rsidR="0073215B" w:rsidRPr="00455298" w:rsidRDefault="0073215B" w:rsidP="005B0AAF">
            <w:pPr>
              <w:spacing w:after="0" w:line="240" w:lineRule="auto"/>
              <w:rPr>
                <w:rFonts w:cs="Calibri"/>
              </w:rPr>
            </w:pPr>
            <w:ins w:id="59" w:author="Dougherty" w:date="2012-05-22T11:19:00Z">
              <w:r>
                <w:rPr>
                  <w:rFonts w:cs="Calibri"/>
                </w:rPr>
                <w:t>Role/Titile</w:t>
              </w:r>
            </w:ins>
          </w:p>
          <w:p w:rsidR="004C7F9B" w:rsidRPr="00455298" w:rsidRDefault="004C7F9B" w:rsidP="005B0AAF">
            <w:pPr>
              <w:spacing w:after="0" w:line="240" w:lineRule="auto"/>
              <w:rPr>
                <w:rFonts w:cs="Calibri"/>
              </w:rPr>
            </w:pPr>
            <w:r w:rsidRPr="00455298">
              <w:rPr>
                <w:rFonts w:cs="Calibri"/>
              </w:rPr>
              <w:t>Login Name</w:t>
            </w:r>
          </w:p>
          <w:p w:rsidR="004C7F9B" w:rsidRPr="00455298" w:rsidRDefault="004C7F9B" w:rsidP="005B0AAF">
            <w:pPr>
              <w:spacing w:after="0" w:line="240" w:lineRule="auto"/>
              <w:rPr>
                <w:rFonts w:cs="Calibri"/>
              </w:rPr>
            </w:pPr>
            <w:r w:rsidRPr="00455298">
              <w:rPr>
                <w:rFonts w:cs="Calibri"/>
              </w:rPr>
              <w:t>Password</w:t>
            </w:r>
          </w:p>
          <w:p w:rsidR="00CC2EE7" w:rsidRPr="00455298" w:rsidRDefault="00CC2EE7" w:rsidP="005B0AAF">
            <w:pPr>
              <w:spacing w:after="0" w:line="240" w:lineRule="auto"/>
              <w:rPr>
                <w:rFonts w:cs="Calibri"/>
              </w:rPr>
            </w:pPr>
            <w:r w:rsidRPr="00455298">
              <w:rPr>
                <w:rFonts w:cs="Calibri"/>
              </w:rPr>
              <w:t>Password expiration</w:t>
            </w:r>
          </w:p>
          <w:p w:rsidR="003A3C95" w:rsidRPr="00455298" w:rsidRDefault="003A3C95" w:rsidP="005B0AAF">
            <w:pPr>
              <w:spacing w:after="0" w:line="240" w:lineRule="auto"/>
              <w:rPr>
                <w:rFonts w:cs="Calibri"/>
              </w:rPr>
            </w:pPr>
            <w:r w:rsidRPr="00455298">
              <w:rPr>
                <w:rFonts w:cs="Calibri"/>
              </w:rPr>
              <w:t>User e-mail</w:t>
            </w:r>
          </w:p>
          <w:p w:rsidR="003A3C95" w:rsidRPr="00455298" w:rsidRDefault="003A3C95" w:rsidP="005B0AAF">
            <w:pPr>
              <w:spacing w:after="0" w:line="240" w:lineRule="auto"/>
              <w:rPr>
                <w:rFonts w:cs="Calibri"/>
              </w:rPr>
            </w:pPr>
            <w:r w:rsidRPr="00455298">
              <w:rPr>
                <w:rFonts w:cs="Calibri"/>
              </w:rPr>
              <w:t>Is Covidien Emplo</w:t>
            </w:r>
            <w:r w:rsidR="00254B3B">
              <w:rPr>
                <w:rFonts w:cs="Calibri"/>
              </w:rPr>
              <w:t>yee</w:t>
            </w:r>
          </w:p>
          <w:p w:rsidR="004C7F9B" w:rsidRDefault="004C7F9B" w:rsidP="005B0AAF">
            <w:pPr>
              <w:spacing w:after="0" w:line="240" w:lineRule="auto"/>
              <w:rPr>
                <w:ins w:id="60" w:author="Dougherty" w:date="2012-05-22T11:26:00Z"/>
                <w:rFonts w:cs="Calibri"/>
              </w:rPr>
            </w:pPr>
            <w:r w:rsidRPr="00455298">
              <w:rPr>
                <w:rFonts w:cs="Calibri"/>
              </w:rPr>
              <w:t xml:space="preserve">Covidien </w:t>
            </w:r>
            <w:ins w:id="61" w:author="Dougherty" w:date="2012-05-22T11:26:00Z">
              <w:r w:rsidR="00254B3B">
                <w:rPr>
                  <w:rFonts w:cs="Calibri"/>
                </w:rPr>
                <w:t>Business Unit</w:t>
              </w:r>
            </w:ins>
          </w:p>
          <w:p w:rsidR="00254B3B" w:rsidRDefault="00254B3B" w:rsidP="005B0AAF">
            <w:pPr>
              <w:spacing w:after="0" w:line="240" w:lineRule="auto"/>
              <w:rPr>
                <w:ins w:id="62" w:author="Dougherty" w:date="2012-05-22T11:27:00Z"/>
                <w:rFonts w:cs="Calibri"/>
              </w:rPr>
            </w:pPr>
            <w:ins w:id="63" w:author="Dougherty" w:date="2012-05-22T11:27:00Z">
              <w:r>
                <w:rPr>
                  <w:rFonts w:cs="Calibri"/>
                </w:rPr>
                <w:t>Covidien Location</w:t>
              </w:r>
            </w:ins>
          </w:p>
          <w:p w:rsidR="00254B3B" w:rsidRDefault="00254B3B" w:rsidP="005B0AAF">
            <w:pPr>
              <w:spacing w:after="0" w:line="240" w:lineRule="auto"/>
              <w:rPr>
                <w:ins w:id="64" w:author="Dougherty" w:date="2012-05-22T11:27:00Z"/>
                <w:rFonts w:cs="Calibri"/>
              </w:rPr>
            </w:pPr>
            <w:ins w:id="65" w:author="Dougherty" w:date="2012-05-22T11:27:00Z">
              <w:r>
                <w:rPr>
                  <w:rFonts w:cs="Calibri"/>
                </w:rPr>
                <w:t>Covidien Department</w:t>
              </w:r>
            </w:ins>
          </w:p>
          <w:p w:rsidR="0073215B" w:rsidRDefault="0073215B" w:rsidP="005B0AAF">
            <w:pPr>
              <w:spacing w:after="0" w:line="240" w:lineRule="auto"/>
              <w:rPr>
                <w:ins w:id="66" w:author="Dougherty" w:date="2012-05-22T11:19:00Z"/>
                <w:rFonts w:cs="Calibri"/>
              </w:rPr>
            </w:pPr>
            <w:ins w:id="67" w:author="Dougherty" w:date="2012-05-22T11:19:00Z">
              <w:r>
                <w:rPr>
                  <w:rFonts w:cs="Calibri"/>
                </w:rPr>
                <w:t>Company Name</w:t>
              </w:r>
            </w:ins>
          </w:p>
          <w:p w:rsidR="00341938" w:rsidRPr="00455298" w:rsidRDefault="00341938" w:rsidP="005B0AAF">
            <w:pPr>
              <w:spacing w:after="0" w:line="240" w:lineRule="auto"/>
              <w:rPr>
                <w:rFonts w:cs="Calibri"/>
              </w:rPr>
            </w:pP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254B3B" w:rsidRPr="00D36A83" w:rsidTr="00EF5A2E">
        <w:trPr>
          <w:ins w:id="68" w:author="Dougherty" w:date="2012-05-22T11:28:00Z"/>
        </w:trPr>
        <w:tc>
          <w:tcPr>
            <w:tcW w:w="1422" w:type="dxa"/>
            <w:tcBorders>
              <w:top w:val="single" w:sz="12" w:space="0" w:color="auto"/>
            </w:tcBorders>
          </w:tcPr>
          <w:p w:rsidR="00254B3B" w:rsidRDefault="00254B3B" w:rsidP="00833925">
            <w:pPr>
              <w:pStyle w:val="BodyText"/>
              <w:numPr>
                <w:ilvl w:val="0"/>
                <w:numId w:val="3"/>
              </w:numPr>
              <w:spacing w:before="40" w:after="40"/>
              <w:jc w:val="center"/>
              <w:rPr>
                <w:ins w:id="69" w:author="Dougherty" w:date="2012-05-22T11:28:00Z"/>
                <w:rFonts w:ascii="Arial" w:hAnsi="Arial"/>
                <w:b/>
                <w:sz w:val="20"/>
              </w:rPr>
            </w:pPr>
          </w:p>
        </w:tc>
        <w:tc>
          <w:tcPr>
            <w:tcW w:w="6030" w:type="dxa"/>
            <w:tcBorders>
              <w:top w:val="single" w:sz="12" w:space="0" w:color="auto"/>
            </w:tcBorders>
          </w:tcPr>
          <w:p w:rsidR="00254B3B" w:rsidRDefault="00254B3B" w:rsidP="00C44317">
            <w:pPr>
              <w:spacing w:after="0" w:line="240" w:lineRule="auto"/>
              <w:rPr>
                <w:ins w:id="70" w:author="Dougherty" w:date="2012-05-22T11:29:00Z"/>
                <w:rFonts w:cs="Calibri"/>
              </w:rPr>
            </w:pPr>
            <w:ins w:id="71" w:author="Dougherty" w:date="2012-05-22T11:28:00Z">
              <w:r>
                <w:rPr>
                  <w:rFonts w:cs="Calibri"/>
                </w:rPr>
                <w:t>Customer data shall include:</w:t>
              </w:r>
            </w:ins>
          </w:p>
          <w:p w:rsidR="00F659CE" w:rsidRDefault="00F659CE" w:rsidP="00C44317">
            <w:pPr>
              <w:spacing w:after="0" w:line="240" w:lineRule="auto"/>
              <w:rPr>
                <w:ins w:id="72" w:author="Dougherty" w:date="2012-05-22T11:28:00Z"/>
                <w:rFonts w:cs="Calibri"/>
              </w:rPr>
            </w:pPr>
          </w:p>
          <w:p w:rsidR="00254B3B" w:rsidRDefault="00F659CE" w:rsidP="00C44317">
            <w:pPr>
              <w:spacing w:after="0" w:line="240" w:lineRule="auto"/>
              <w:rPr>
                <w:ins w:id="73" w:author="Dougherty" w:date="2012-05-22T11:28:00Z"/>
                <w:rFonts w:cs="Calibri"/>
              </w:rPr>
            </w:pPr>
            <w:ins w:id="74" w:author="Dougherty" w:date="2012-05-22T11:29:00Z">
              <w:r>
                <w:rPr>
                  <w:rFonts w:cs="Calibri"/>
                </w:rPr>
                <w:t>Customer Account Number</w:t>
              </w:r>
            </w:ins>
          </w:p>
          <w:p w:rsidR="00254B3B" w:rsidRDefault="00254B3B" w:rsidP="00C44317">
            <w:pPr>
              <w:spacing w:after="0" w:line="240" w:lineRule="auto"/>
              <w:rPr>
                <w:ins w:id="75" w:author="Dougherty" w:date="2012-05-22T11:28:00Z"/>
                <w:rFonts w:cs="Calibri"/>
              </w:rPr>
            </w:pPr>
            <w:ins w:id="76" w:author="Dougherty" w:date="2012-05-22T11:28:00Z">
              <w:r>
                <w:rPr>
                  <w:rFonts w:cs="Calibri"/>
                </w:rPr>
                <w:t>Customer Name</w:t>
              </w:r>
            </w:ins>
          </w:p>
          <w:p w:rsidR="00254B3B" w:rsidRDefault="00254B3B" w:rsidP="00C44317">
            <w:pPr>
              <w:spacing w:after="0" w:line="240" w:lineRule="auto"/>
              <w:rPr>
                <w:ins w:id="77" w:author="Dougherty" w:date="2012-05-22T11:28:00Z"/>
                <w:rFonts w:cs="Calibri"/>
              </w:rPr>
            </w:pPr>
            <w:ins w:id="78" w:author="Dougherty" w:date="2012-05-22T11:28:00Z">
              <w:r>
                <w:rPr>
                  <w:rFonts w:cs="Calibri"/>
                </w:rPr>
                <w:t>Customer Address</w:t>
              </w:r>
            </w:ins>
          </w:p>
          <w:p w:rsidR="00254B3B" w:rsidRPr="00455298" w:rsidRDefault="00F659CE" w:rsidP="00C44317">
            <w:pPr>
              <w:spacing w:after="0" w:line="240" w:lineRule="auto"/>
              <w:rPr>
                <w:ins w:id="79" w:author="Dougherty" w:date="2012-05-22T11:28:00Z"/>
                <w:rFonts w:cs="Calibri"/>
              </w:rPr>
            </w:pPr>
            <w:ins w:id="80" w:author="Dougherty" w:date="2012-05-22T11:29:00Z">
              <w:r>
                <w:rPr>
                  <w:rFonts w:cs="Calibri"/>
                </w:rPr>
                <w:t>Customer Contact Name</w:t>
              </w:r>
            </w:ins>
          </w:p>
        </w:tc>
        <w:tc>
          <w:tcPr>
            <w:tcW w:w="900" w:type="dxa"/>
            <w:tcBorders>
              <w:top w:val="single" w:sz="12" w:space="0" w:color="auto"/>
            </w:tcBorders>
          </w:tcPr>
          <w:p w:rsidR="00254B3B" w:rsidRPr="00C373B2" w:rsidRDefault="00254B3B" w:rsidP="00EF5A2E">
            <w:pPr>
              <w:pStyle w:val="BodyText"/>
              <w:spacing w:before="40" w:after="40"/>
              <w:jc w:val="center"/>
              <w:rPr>
                <w:ins w:id="81" w:author="Dougherty" w:date="2012-05-22T11:28:00Z"/>
                <w:rFonts w:ascii="Arial" w:hAnsi="Arial" w:cs="Arial"/>
                <w:sz w:val="20"/>
              </w:rPr>
            </w:pPr>
          </w:p>
        </w:tc>
        <w:tc>
          <w:tcPr>
            <w:tcW w:w="1260" w:type="dxa"/>
            <w:tcBorders>
              <w:top w:val="single" w:sz="12" w:space="0" w:color="auto"/>
            </w:tcBorders>
          </w:tcPr>
          <w:p w:rsidR="00254B3B" w:rsidRPr="00C373B2" w:rsidRDefault="00254B3B" w:rsidP="00EF5A2E">
            <w:pPr>
              <w:pStyle w:val="BodyText"/>
              <w:spacing w:before="40" w:after="40"/>
              <w:rPr>
                <w:ins w:id="82" w:author="Dougherty" w:date="2012-05-22T11:28:00Z"/>
                <w:rFonts w:ascii="Arial" w:hAnsi="Arial" w:cs="Arial"/>
                <w:sz w:val="20"/>
              </w:rPr>
            </w:pPr>
          </w:p>
        </w:tc>
      </w:tr>
      <w:tr w:rsidR="003A3C9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3A3C95" w:rsidRPr="00455298" w:rsidRDefault="003A3C95" w:rsidP="005B0AAF">
            <w:pPr>
              <w:rPr>
                <w:rFonts w:cs="Calibri"/>
              </w:rPr>
            </w:pPr>
            <w:r w:rsidRPr="00455298">
              <w:rPr>
                <w:rFonts w:cs="Calibri"/>
              </w:rPr>
              <w:t xml:space="preserve">The system shall identify the </w:t>
            </w:r>
            <w:r w:rsidR="007D4755" w:rsidRPr="00455298">
              <w:rPr>
                <w:rFonts w:cs="Calibri"/>
              </w:rPr>
              <w:t xml:space="preserve">customer </w:t>
            </w:r>
            <w:r w:rsidR="007D4755">
              <w:rPr>
                <w:rFonts w:cs="Calibri"/>
              </w:rPr>
              <w:t>hospital</w:t>
            </w:r>
            <w:r w:rsidR="00EA2111">
              <w:rPr>
                <w:rFonts w:cs="Calibri"/>
              </w:rPr>
              <w:t>, distributor or third-party</w:t>
            </w:r>
            <w:r w:rsidR="00EA2111" w:rsidRPr="00455298">
              <w:rPr>
                <w:rFonts w:cs="Calibri"/>
              </w:rPr>
              <w:t xml:space="preserve"> </w:t>
            </w:r>
            <w:r w:rsidRPr="00455298">
              <w:rPr>
                <w:rFonts w:cs="Calibri"/>
              </w:rPr>
              <w:t>a user works for if they are not a Covidien employee.</w:t>
            </w:r>
          </w:p>
        </w:tc>
        <w:tc>
          <w:tcPr>
            <w:tcW w:w="900" w:type="dxa"/>
            <w:tcBorders>
              <w:top w:val="single" w:sz="12" w:space="0" w:color="auto"/>
            </w:tcBorders>
          </w:tcPr>
          <w:p w:rsidR="003A3C95" w:rsidRPr="00C373B2" w:rsidRDefault="003A3C95" w:rsidP="00EF5A2E">
            <w:pPr>
              <w:pStyle w:val="BodyText"/>
              <w:spacing w:before="40" w:after="40"/>
              <w:jc w:val="center"/>
              <w:rPr>
                <w:rFonts w:ascii="Arial" w:hAnsi="Arial" w:cs="Arial"/>
                <w:sz w:val="20"/>
              </w:rPr>
            </w:pPr>
          </w:p>
        </w:tc>
        <w:tc>
          <w:tcPr>
            <w:tcW w:w="1260" w:type="dxa"/>
            <w:tcBorders>
              <w:top w:val="single" w:sz="12" w:space="0" w:color="auto"/>
            </w:tcBorders>
          </w:tcPr>
          <w:p w:rsidR="003A3C95" w:rsidRPr="00C373B2" w:rsidRDefault="003A3C95"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Default="004C7F9B" w:rsidP="005B0AAF">
            <w:pPr>
              <w:rPr>
                <w:rFonts w:cs="Calibri"/>
              </w:rPr>
            </w:pPr>
            <w:r w:rsidRPr="00455298">
              <w:rPr>
                <w:rFonts w:cs="Calibri"/>
              </w:rPr>
              <w:t>The system shall allow the editing of user credentials based on role.</w:t>
            </w:r>
            <w:r w:rsidR="00D74BDA">
              <w:rPr>
                <w:rFonts w:cs="Calibri"/>
              </w:rPr>
              <w:t xml:space="preserve"> </w:t>
            </w:r>
          </w:p>
          <w:p w:rsidR="00D74BDA" w:rsidRPr="00455298" w:rsidRDefault="00D74BDA" w:rsidP="005B0AAF">
            <w:pPr>
              <w:rPr>
                <w:rFonts w:cs="Calibri"/>
              </w:rPr>
            </w:pPr>
            <w:ins w:id="83" w:author="Dougherty" w:date="2012-05-22T11:17:00Z">
              <w:r>
                <w:rPr>
                  <w:rFonts w:cs="Calibri"/>
                </w:rPr>
                <w:t xml:space="preserve">[which roles </w:t>
              </w:r>
            </w:ins>
            <w:ins w:id="84" w:author="Dougherty" w:date="2012-05-22T11:42:00Z">
              <w:r w:rsidR="00C44317">
                <w:rPr>
                  <w:rFonts w:cs="Calibri"/>
                </w:rPr>
                <w:t xml:space="preserve">have this right </w:t>
              </w:r>
            </w:ins>
            <w:ins w:id="85" w:author="Dougherty" w:date="2012-05-22T11:17:00Z">
              <w:r>
                <w:rPr>
                  <w:rFonts w:cs="Calibri"/>
                </w:rPr>
                <w:t xml:space="preserve">is configurable by setting the access policy associated with the role. This gives the system the flexibility to change over time as needs </w:t>
              </w:r>
            </w:ins>
            <w:ins w:id="86" w:author="Dougherty" w:date="2012-05-22T11:18:00Z">
              <w:r>
                <w:rPr>
                  <w:rFonts w:cs="Calibri"/>
                </w:rPr>
                <w:t>change.]</w:t>
              </w:r>
            </w:ins>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833925">
            <w:pPr>
              <w:rPr>
                <w:rFonts w:cs="Calibri"/>
              </w:rPr>
            </w:pPr>
            <w:r w:rsidRPr="00455298">
              <w:rPr>
                <w:rFonts w:cs="Calibri"/>
              </w:rPr>
              <w:t xml:space="preserve">The system shall allow the </w:t>
            </w:r>
            <w:r w:rsidR="00833925">
              <w:rPr>
                <w:rFonts w:cs="Calibri"/>
              </w:rPr>
              <w:t>disabling</w:t>
            </w:r>
            <w:r w:rsidR="00833925" w:rsidRPr="00455298">
              <w:rPr>
                <w:rFonts w:cs="Calibri"/>
              </w:rPr>
              <w:t xml:space="preserve"> </w:t>
            </w:r>
            <w:r w:rsidRPr="00455298">
              <w:rPr>
                <w:rFonts w:cs="Calibri"/>
              </w:rPr>
              <w:t>of user credentials based on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D68CE">
            <w:pPr>
              <w:rPr>
                <w:rFonts w:cs="Calibri"/>
              </w:rPr>
            </w:pPr>
            <w:r w:rsidRPr="00455298">
              <w:rPr>
                <w:rFonts w:cs="Calibri"/>
              </w:rPr>
              <w:t>The system shall allow the assignment of user credentials to a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12EEE" w:rsidRPr="00D36A83" w:rsidTr="00EF5A2E">
        <w:tc>
          <w:tcPr>
            <w:tcW w:w="1422" w:type="dxa"/>
            <w:tcBorders>
              <w:top w:val="single" w:sz="12" w:space="0" w:color="auto"/>
            </w:tcBorders>
          </w:tcPr>
          <w:p w:rsidR="00412EEE" w:rsidRPr="00C373B2" w:rsidRDefault="00412EEE" w:rsidP="00325A47">
            <w:pPr>
              <w:pStyle w:val="BodyText"/>
              <w:spacing w:before="40" w:after="40"/>
              <w:ind w:left="720"/>
              <w:rPr>
                <w:rFonts w:ascii="Arial" w:hAnsi="Arial"/>
                <w:b/>
                <w:sz w:val="20"/>
              </w:rPr>
            </w:pPr>
          </w:p>
        </w:tc>
        <w:tc>
          <w:tcPr>
            <w:tcW w:w="6030" w:type="dxa"/>
            <w:tcBorders>
              <w:top w:val="single" w:sz="12" w:space="0" w:color="auto"/>
            </w:tcBorders>
          </w:tcPr>
          <w:p w:rsidR="00412EEE" w:rsidRPr="00455298" w:rsidRDefault="00412EEE" w:rsidP="00412EEE">
            <w:pPr>
              <w:pStyle w:val="Heading2"/>
              <w:rPr>
                <w:rFonts w:ascii="Calibri" w:hAnsi="Calibri" w:cs="Calibri"/>
              </w:rPr>
            </w:pPr>
            <w:bookmarkStart w:id="87" w:name="_Toc325474384"/>
            <w:r w:rsidRPr="00455298">
              <w:rPr>
                <w:rFonts w:ascii="Calibri" w:hAnsi="Calibri" w:cs="Calibri"/>
              </w:rPr>
              <w:t>Roles</w:t>
            </w:r>
            <w:bookmarkEnd w:id="87"/>
          </w:p>
        </w:tc>
        <w:tc>
          <w:tcPr>
            <w:tcW w:w="900" w:type="dxa"/>
            <w:tcBorders>
              <w:top w:val="single" w:sz="12" w:space="0" w:color="auto"/>
            </w:tcBorders>
          </w:tcPr>
          <w:p w:rsidR="00412EEE" w:rsidRPr="00C373B2" w:rsidRDefault="00412EEE" w:rsidP="00EF5A2E">
            <w:pPr>
              <w:pStyle w:val="BodyText"/>
              <w:spacing w:before="40" w:after="40"/>
              <w:jc w:val="center"/>
              <w:rPr>
                <w:rFonts w:ascii="Arial" w:hAnsi="Arial" w:cs="Arial"/>
                <w:sz w:val="20"/>
              </w:rPr>
            </w:pPr>
          </w:p>
        </w:tc>
        <w:tc>
          <w:tcPr>
            <w:tcW w:w="1260" w:type="dxa"/>
            <w:tcBorders>
              <w:top w:val="single" w:sz="12" w:space="0" w:color="auto"/>
            </w:tcBorders>
          </w:tcPr>
          <w:p w:rsidR="00412EEE" w:rsidRPr="00C373B2" w:rsidRDefault="00412EEE"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D68CE">
            <w:pPr>
              <w:rPr>
                <w:rFonts w:cs="Calibri"/>
              </w:rPr>
            </w:pPr>
            <w:r w:rsidRPr="00455298">
              <w:rPr>
                <w:rFonts w:cs="Calibri"/>
              </w:rPr>
              <w:t>The system shall allow the creation of new roles.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73215B" w:rsidRPr="00D36A83" w:rsidTr="00EF5A2E">
        <w:trPr>
          <w:ins w:id="88" w:author="Dougherty" w:date="2012-05-22T11:19:00Z"/>
        </w:trPr>
        <w:tc>
          <w:tcPr>
            <w:tcW w:w="1422" w:type="dxa"/>
            <w:tcBorders>
              <w:top w:val="single" w:sz="12" w:space="0" w:color="auto"/>
            </w:tcBorders>
          </w:tcPr>
          <w:p w:rsidR="0073215B" w:rsidRDefault="0073215B" w:rsidP="00833925">
            <w:pPr>
              <w:pStyle w:val="BodyText"/>
              <w:numPr>
                <w:ilvl w:val="0"/>
                <w:numId w:val="3"/>
              </w:numPr>
              <w:spacing w:before="40" w:after="40"/>
              <w:jc w:val="center"/>
              <w:rPr>
                <w:ins w:id="89" w:author="Dougherty" w:date="2012-05-22T11:19:00Z"/>
                <w:rFonts w:ascii="Arial" w:hAnsi="Arial"/>
                <w:b/>
                <w:sz w:val="20"/>
              </w:rPr>
            </w:pPr>
          </w:p>
        </w:tc>
        <w:tc>
          <w:tcPr>
            <w:tcW w:w="6030" w:type="dxa"/>
            <w:tcBorders>
              <w:top w:val="single" w:sz="12" w:space="0" w:color="auto"/>
            </w:tcBorders>
          </w:tcPr>
          <w:p w:rsidR="0073215B" w:rsidRPr="00455298" w:rsidRDefault="0073215B" w:rsidP="0073215B">
            <w:pPr>
              <w:rPr>
                <w:ins w:id="90" w:author="Dougherty" w:date="2012-05-22T11:19:00Z"/>
                <w:rFonts w:cs="Calibri"/>
              </w:rPr>
            </w:pPr>
            <w:ins w:id="91" w:author="Dougherty" w:date="2012-05-22T11:20:00Z">
              <w:r>
                <w:rPr>
                  <w:rFonts w:cs="Calibri"/>
                </w:rPr>
                <w:t>The system shall assign the right to create new roles through the access policy.</w:t>
              </w:r>
            </w:ins>
          </w:p>
        </w:tc>
        <w:tc>
          <w:tcPr>
            <w:tcW w:w="900" w:type="dxa"/>
            <w:tcBorders>
              <w:top w:val="single" w:sz="12" w:space="0" w:color="auto"/>
            </w:tcBorders>
          </w:tcPr>
          <w:p w:rsidR="0073215B" w:rsidRPr="00C373B2" w:rsidRDefault="0073215B" w:rsidP="00EF5A2E">
            <w:pPr>
              <w:pStyle w:val="BodyText"/>
              <w:spacing w:before="40" w:after="40"/>
              <w:jc w:val="center"/>
              <w:rPr>
                <w:ins w:id="92" w:author="Dougherty" w:date="2012-05-22T11:19:00Z"/>
                <w:rFonts w:ascii="Arial" w:hAnsi="Arial" w:cs="Arial"/>
                <w:sz w:val="20"/>
              </w:rPr>
            </w:pPr>
          </w:p>
        </w:tc>
        <w:tc>
          <w:tcPr>
            <w:tcW w:w="1260" w:type="dxa"/>
            <w:tcBorders>
              <w:top w:val="single" w:sz="12" w:space="0" w:color="auto"/>
            </w:tcBorders>
          </w:tcPr>
          <w:p w:rsidR="0073215B" w:rsidRPr="00C373B2" w:rsidRDefault="0073215B" w:rsidP="00EF5A2E">
            <w:pPr>
              <w:pStyle w:val="BodyText"/>
              <w:spacing w:before="40" w:after="40"/>
              <w:rPr>
                <w:ins w:id="93" w:author="Dougherty" w:date="2012-05-22T11:19:00Z"/>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5B2E4F">
            <w:pPr>
              <w:rPr>
                <w:rFonts w:cs="Calibri"/>
              </w:rPr>
            </w:pPr>
            <w:r w:rsidRPr="00455298">
              <w:rPr>
                <w:rFonts w:cs="Calibri"/>
              </w:rPr>
              <w:t xml:space="preserve">Role Data shall include </w:t>
            </w:r>
          </w:p>
          <w:p w:rsidR="004C7F9B" w:rsidRPr="00455298" w:rsidRDefault="004C7F9B" w:rsidP="005B2E4F">
            <w:pPr>
              <w:spacing w:after="0" w:line="240" w:lineRule="auto"/>
              <w:rPr>
                <w:rFonts w:cs="Calibri"/>
              </w:rPr>
            </w:pPr>
            <w:r w:rsidRPr="00455298">
              <w:rPr>
                <w:rFonts w:cs="Calibri"/>
              </w:rPr>
              <w:t>Role Name</w:t>
            </w:r>
          </w:p>
          <w:p w:rsidR="00A47786" w:rsidRPr="00455298" w:rsidRDefault="00A47786" w:rsidP="005B2E4F">
            <w:pPr>
              <w:spacing w:after="0" w:line="240" w:lineRule="auto"/>
              <w:rPr>
                <w:rFonts w:cs="Calibri"/>
              </w:rPr>
            </w:pPr>
            <w:r w:rsidRPr="00455298">
              <w:rPr>
                <w:rFonts w:cs="Calibri"/>
              </w:rPr>
              <w:t>Description</w:t>
            </w:r>
          </w:p>
          <w:p w:rsidR="004C7F9B" w:rsidRPr="00455298" w:rsidRDefault="004C7F9B" w:rsidP="005B2E4F">
            <w:pPr>
              <w:spacing w:after="0" w:line="240" w:lineRule="auto"/>
              <w:rPr>
                <w:rFonts w:cs="Calibri"/>
              </w:rPr>
            </w:pPr>
            <w:r w:rsidRPr="00455298">
              <w:rPr>
                <w:rFonts w:cs="Calibri"/>
              </w:rPr>
              <w:t>Covidien Department</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1B30D2">
            <w:pPr>
              <w:rPr>
                <w:rFonts w:cs="Calibri"/>
              </w:rPr>
            </w:pPr>
            <w:r w:rsidRPr="00455298">
              <w:rPr>
                <w:rFonts w:cs="Calibri"/>
              </w:rPr>
              <w:t>The system shall allow the editing of roles based on access policy.</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361797">
            <w:pPr>
              <w:rPr>
                <w:rFonts w:cs="Calibri"/>
              </w:rPr>
            </w:pPr>
            <w:r w:rsidRPr="00455298">
              <w:rPr>
                <w:rFonts w:cs="Calibri"/>
              </w:rPr>
              <w:t xml:space="preserve">The system shall allow the </w:t>
            </w:r>
            <w:r w:rsidR="00361797">
              <w:rPr>
                <w:rFonts w:cs="Calibri"/>
              </w:rPr>
              <w:t>disabling</w:t>
            </w:r>
            <w:r w:rsidR="00361797" w:rsidRPr="00455298">
              <w:rPr>
                <w:rFonts w:cs="Calibri"/>
              </w:rPr>
              <w:t xml:space="preserve"> </w:t>
            </w:r>
            <w:r w:rsidRPr="00455298">
              <w:rPr>
                <w:rFonts w:cs="Calibri"/>
              </w:rPr>
              <w:t>of roles based on access policy.</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1B30D2">
            <w:pPr>
              <w:rPr>
                <w:rFonts w:cs="Calibri"/>
              </w:rPr>
            </w:pPr>
            <w:r w:rsidRPr="00455298">
              <w:rPr>
                <w:rFonts w:cs="Calibri"/>
              </w:rPr>
              <w:t>The system shall allow the assignment of access policies to roles.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ED68CE">
            <w:pPr>
              <w:rPr>
                <w:rFonts w:cs="Calibri"/>
              </w:rPr>
            </w:pPr>
            <w:r w:rsidRPr="00455298">
              <w:rPr>
                <w:rFonts w:cs="Calibri"/>
              </w:rPr>
              <w:t>They system shall allow the review of users assigned to a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They system shall allow the review of access policies assigned to a role.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F659CE">
            <w:pPr>
              <w:rPr>
                <w:rFonts w:cs="Calibri"/>
              </w:rPr>
            </w:pPr>
            <w:r w:rsidRPr="00455298">
              <w:rPr>
                <w:rFonts w:cs="Calibri"/>
              </w:rPr>
              <w:t>The system shall define device types. (</w:t>
            </w:r>
            <w:del w:id="94" w:author="Dougherty" w:date="2012-05-22T11:30:00Z">
              <w:r w:rsidRPr="00455298" w:rsidDel="00F659CE">
                <w:rPr>
                  <w:rFonts w:cs="Calibri"/>
                </w:rPr>
                <w:delText>Vent</w:delText>
              </w:r>
            </w:del>
            <w:ins w:id="95" w:author="Dougherty" w:date="2012-05-22T11:30:00Z">
              <w:r w:rsidR="00F659CE">
                <w:rPr>
                  <w:rFonts w:cs="Calibri"/>
                </w:rPr>
                <w:t>PB 980</w:t>
              </w:r>
            </w:ins>
            <w:r w:rsidRPr="00455298">
              <w:rPr>
                <w:rFonts w:cs="Calibri"/>
              </w:rPr>
              <w:t>, ForceTriad, etc.)</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9F23C8">
            <w:pPr>
              <w:rPr>
                <w:rFonts w:cs="Calibri"/>
              </w:rPr>
            </w:pPr>
            <w:r w:rsidRPr="00455298">
              <w:rPr>
                <w:rFonts w:cs="Calibri"/>
              </w:rPr>
              <w:t>They system shall include device type as part of the access policy.</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9F23C8">
            <w:pPr>
              <w:rPr>
                <w:rFonts w:cs="Calibri"/>
              </w:rPr>
            </w:pPr>
            <w:r w:rsidRPr="00455298">
              <w:rPr>
                <w:rFonts w:cs="Calibri"/>
              </w:rPr>
              <w:t>The system shall allow user access based on device type.</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4C7F9B" w:rsidRPr="00C373B2" w:rsidRDefault="004C7F9B" w:rsidP="00325A47">
            <w:pPr>
              <w:pStyle w:val="BodyText"/>
              <w:spacing w:before="40" w:after="40"/>
              <w:ind w:left="720"/>
              <w:rPr>
                <w:rFonts w:ascii="Arial" w:hAnsi="Arial"/>
                <w:b/>
                <w:sz w:val="20"/>
              </w:rPr>
            </w:pPr>
          </w:p>
        </w:tc>
        <w:tc>
          <w:tcPr>
            <w:tcW w:w="6030" w:type="dxa"/>
            <w:tcBorders>
              <w:top w:val="single" w:sz="12" w:space="0" w:color="auto"/>
            </w:tcBorders>
          </w:tcPr>
          <w:p w:rsidR="004C7F9B" w:rsidRPr="00CE7484" w:rsidRDefault="004C7F9B" w:rsidP="00CE7484">
            <w:pPr>
              <w:pStyle w:val="Heading2"/>
            </w:pPr>
            <w:bookmarkStart w:id="96" w:name="_Toc325474385"/>
            <w:r w:rsidRPr="00CE7484">
              <w:t>Access Policy</w:t>
            </w:r>
            <w:bookmarkEnd w:id="96"/>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703BB8"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03BB8" w:rsidRPr="00455298" w:rsidRDefault="00703BB8" w:rsidP="00B7185E">
            <w:pPr>
              <w:rPr>
                <w:rFonts w:cs="Calibri"/>
              </w:rPr>
            </w:pPr>
            <w:r w:rsidRPr="00455298">
              <w:rPr>
                <w:rFonts w:cs="Calibri"/>
              </w:rPr>
              <w:t>All system user</w:t>
            </w:r>
            <w:r w:rsidR="00454756">
              <w:rPr>
                <w:rFonts w:cs="Calibri"/>
              </w:rPr>
              <w:t>s</w:t>
            </w:r>
            <w:r w:rsidRPr="00455298">
              <w:rPr>
                <w:rFonts w:cs="Calibri"/>
              </w:rPr>
              <w:t>, agents, or tasks shall run under an access policy.</w:t>
            </w:r>
          </w:p>
        </w:tc>
        <w:tc>
          <w:tcPr>
            <w:tcW w:w="900" w:type="dxa"/>
            <w:tcBorders>
              <w:top w:val="single" w:sz="12" w:space="0" w:color="auto"/>
            </w:tcBorders>
          </w:tcPr>
          <w:p w:rsidR="00703BB8" w:rsidRPr="00C373B2" w:rsidRDefault="00703BB8" w:rsidP="00EF5A2E">
            <w:pPr>
              <w:pStyle w:val="BodyText"/>
              <w:spacing w:before="40" w:after="40"/>
              <w:jc w:val="center"/>
              <w:rPr>
                <w:rFonts w:ascii="Arial" w:hAnsi="Arial" w:cs="Arial"/>
                <w:sz w:val="20"/>
              </w:rPr>
            </w:pPr>
          </w:p>
        </w:tc>
        <w:tc>
          <w:tcPr>
            <w:tcW w:w="1260" w:type="dxa"/>
            <w:tcBorders>
              <w:top w:val="single" w:sz="12" w:space="0" w:color="auto"/>
            </w:tcBorders>
          </w:tcPr>
          <w:p w:rsidR="00703BB8" w:rsidRPr="00C373B2" w:rsidRDefault="00703BB8"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allow the creation of access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allow the editing of access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allow the deleting of access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B7185E">
            <w:pPr>
              <w:rPr>
                <w:rFonts w:cs="Calibri"/>
              </w:rPr>
            </w:pPr>
            <w:r w:rsidRPr="00455298">
              <w:rPr>
                <w:rFonts w:cs="Calibri"/>
              </w:rPr>
              <w:t>The system shall log the use of access rights granted by the policies.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Pr="00455298" w:rsidRDefault="004C7F9B" w:rsidP="00982A97">
            <w:pPr>
              <w:rPr>
                <w:rFonts w:cs="Calibri"/>
              </w:rPr>
            </w:pPr>
            <w:r w:rsidRPr="00455298">
              <w:rPr>
                <w:rFonts w:cs="Calibri"/>
              </w:rPr>
              <w:t>The system shall use access policies to manage access to administration activities.</w:t>
            </w:r>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4C7F9B"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C7F9B" w:rsidRDefault="004C7F9B" w:rsidP="00982A97">
            <w:pPr>
              <w:rPr>
                <w:ins w:id="97" w:author="Dougherty" w:date="2012-05-22T11:45:00Z"/>
                <w:rFonts w:cs="Calibri"/>
              </w:rPr>
            </w:pPr>
            <w:r w:rsidRPr="00455298">
              <w:rPr>
                <w:rFonts w:cs="Calibri"/>
              </w:rPr>
              <w:t>The system shall use access policies to manage access to user workflow activities.</w:t>
            </w:r>
          </w:p>
          <w:p w:rsidR="005600E9" w:rsidRPr="00455298" w:rsidRDefault="005600E9" w:rsidP="00982A97">
            <w:pPr>
              <w:rPr>
                <w:rFonts w:cs="Calibri"/>
              </w:rPr>
            </w:pPr>
            <w:ins w:id="98" w:author="Dougherty" w:date="2012-05-22T11:45:00Z">
              <w:r>
                <w:rPr>
                  <w:rFonts w:cs="Calibri"/>
                </w:rPr>
                <w:t>[here user workflows are the screens and menu items that a role has access to throught the web interface. They are created in development. If your role do</w:t>
              </w:r>
            </w:ins>
            <w:ins w:id="99" w:author="Dougherty" w:date="2012-05-22T11:46:00Z">
              <w:r>
                <w:rPr>
                  <w:rFonts w:cs="Calibri"/>
                </w:rPr>
                <w:t>es not have access the menu item will be disabled.  ]</w:t>
              </w:r>
            </w:ins>
          </w:p>
        </w:tc>
        <w:tc>
          <w:tcPr>
            <w:tcW w:w="900" w:type="dxa"/>
            <w:tcBorders>
              <w:top w:val="single" w:sz="12" w:space="0" w:color="auto"/>
            </w:tcBorders>
          </w:tcPr>
          <w:p w:rsidR="004C7F9B" w:rsidRPr="00C373B2" w:rsidRDefault="004C7F9B" w:rsidP="00EF5A2E">
            <w:pPr>
              <w:pStyle w:val="BodyText"/>
              <w:spacing w:before="40" w:after="40"/>
              <w:jc w:val="center"/>
              <w:rPr>
                <w:rFonts w:ascii="Arial" w:hAnsi="Arial" w:cs="Arial"/>
                <w:sz w:val="20"/>
              </w:rPr>
            </w:pPr>
          </w:p>
        </w:tc>
        <w:tc>
          <w:tcPr>
            <w:tcW w:w="1260" w:type="dxa"/>
            <w:tcBorders>
              <w:top w:val="single" w:sz="12" w:space="0" w:color="auto"/>
            </w:tcBorders>
          </w:tcPr>
          <w:p w:rsidR="004C7F9B" w:rsidRPr="00C373B2" w:rsidRDefault="004C7F9B"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5600E9" w:rsidRPr="00455298" w:rsidRDefault="00143F62" w:rsidP="00143F62">
            <w:pPr>
              <w:rPr>
                <w:rFonts w:cs="Calibri"/>
              </w:rPr>
            </w:pPr>
            <w:r w:rsidRPr="00455298">
              <w:rPr>
                <w:rFonts w:cs="Calibri"/>
              </w:rPr>
              <w:t xml:space="preserve">The </w:t>
            </w:r>
            <w:r w:rsidR="00EB53FF" w:rsidRPr="00455298">
              <w:rPr>
                <w:rFonts w:cs="Calibri"/>
              </w:rPr>
              <w:t xml:space="preserve">access </w:t>
            </w:r>
            <w:r w:rsidRPr="00455298">
              <w:rPr>
                <w:rFonts w:cs="Calibri"/>
              </w:rPr>
              <w:t>policies shall govern create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143F62">
            <w:pPr>
              <w:rPr>
                <w:rFonts w:cs="Calibri"/>
              </w:rPr>
            </w:pPr>
            <w:r w:rsidRPr="00455298">
              <w:rPr>
                <w:rFonts w:cs="Calibri"/>
              </w:rPr>
              <w:t>The access policies shall govern read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143F62">
            <w:pPr>
              <w:rPr>
                <w:rFonts w:cs="Calibri"/>
              </w:rPr>
            </w:pPr>
            <w:r w:rsidRPr="00455298">
              <w:rPr>
                <w:rFonts w:cs="Calibri"/>
              </w:rPr>
              <w:t>The access policies shall govern update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143F62">
            <w:pPr>
              <w:rPr>
                <w:rFonts w:cs="Calibri"/>
              </w:rPr>
            </w:pPr>
            <w:r w:rsidRPr="00455298">
              <w:rPr>
                <w:rFonts w:cs="Calibri"/>
              </w:rPr>
              <w:t>The access policies shall govern delete rights across entities.</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0E3A32">
        <w:trPr>
          <w:trHeight w:val="816"/>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143F62" w:rsidRPr="00455298" w:rsidRDefault="00143F62" w:rsidP="00982A97">
            <w:pPr>
              <w:rPr>
                <w:rFonts w:cs="Calibri"/>
              </w:rPr>
            </w:pPr>
            <w:r w:rsidRPr="00455298">
              <w:rPr>
                <w:rFonts w:cs="Calibri"/>
              </w:rPr>
              <w:t>The access policies shall govern access privileges to workflows within the system.</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143F62" w:rsidRPr="00D36A83" w:rsidTr="00EF5A2E">
        <w:tc>
          <w:tcPr>
            <w:tcW w:w="1422" w:type="dxa"/>
            <w:tcBorders>
              <w:top w:val="single" w:sz="12" w:space="0" w:color="auto"/>
            </w:tcBorders>
          </w:tcPr>
          <w:p w:rsidR="00143F62" w:rsidRPr="00C373B2" w:rsidRDefault="00143F62" w:rsidP="00325A47">
            <w:pPr>
              <w:pStyle w:val="BodyText"/>
              <w:spacing w:before="40" w:after="40"/>
              <w:ind w:left="720"/>
              <w:rPr>
                <w:rFonts w:ascii="Arial" w:hAnsi="Arial"/>
                <w:b/>
                <w:sz w:val="20"/>
              </w:rPr>
            </w:pPr>
          </w:p>
        </w:tc>
        <w:tc>
          <w:tcPr>
            <w:tcW w:w="6030" w:type="dxa"/>
            <w:tcBorders>
              <w:top w:val="single" w:sz="12" w:space="0" w:color="auto"/>
            </w:tcBorders>
          </w:tcPr>
          <w:p w:rsidR="00143F62" w:rsidRPr="00CE7484" w:rsidRDefault="00FB6EF4" w:rsidP="00CE7484">
            <w:pPr>
              <w:pStyle w:val="Heading2"/>
            </w:pPr>
            <w:bookmarkStart w:id="100" w:name="_Toc325474386"/>
            <w:r w:rsidRPr="00CE7484">
              <w:t>Laptop</w:t>
            </w:r>
            <w:r w:rsidR="00143F62" w:rsidRPr="00CE7484">
              <w:t xml:space="preserve"> </w:t>
            </w:r>
            <w:r w:rsidRPr="00CE7484">
              <w:t>Agent</w:t>
            </w:r>
            <w:bookmarkEnd w:id="100"/>
            <w:r w:rsidR="00143F62" w:rsidRPr="00CE7484">
              <w:t xml:space="preserve"> </w:t>
            </w:r>
          </w:p>
        </w:tc>
        <w:tc>
          <w:tcPr>
            <w:tcW w:w="900" w:type="dxa"/>
            <w:tcBorders>
              <w:top w:val="single" w:sz="12" w:space="0" w:color="auto"/>
            </w:tcBorders>
          </w:tcPr>
          <w:p w:rsidR="00143F62" w:rsidRPr="00C373B2" w:rsidRDefault="00143F62" w:rsidP="00EF5A2E">
            <w:pPr>
              <w:pStyle w:val="BodyText"/>
              <w:spacing w:before="40" w:after="40"/>
              <w:jc w:val="center"/>
              <w:rPr>
                <w:rFonts w:ascii="Arial" w:hAnsi="Arial" w:cs="Arial"/>
                <w:sz w:val="20"/>
              </w:rPr>
            </w:pPr>
          </w:p>
        </w:tc>
        <w:tc>
          <w:tcPr>
            <w:tcW w:w="1260" w:type="dxa"/>
            <w:tcBorders>
              <w:top w:val="single" w:sz="12" w:space="0" w:color="auto"/>
            </w:tcBorders>
          </w:tcPr>
          <w:p w:rsidR="00143F62" w:rsidRPr="00C373B2" w:rsidRDefault="00143F62" w:rsidP="00EF5A2E">
            <w:pPr>
              <w:pStyle w:val="BodyText"/>
              <w:spacing w:before="40" w:after="40"/>
              <w:rPr>
                <w:rFonts w:ascii="Arial" w:hAnsi="Arial" w:cs="Arial"/>
                <w:sz w:val="20"/>
              </w:rPr>
            </w:pPr>
          </w:p>
        </w:tc>
      </w:tr>
      <w:tr w:rsidR="007C11A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C11AE" w:rsidRPr="00455298" w:rsidRDefault="007C11AE" w:rsidP="007C11AE">
            <w:pPr>
              <w:rPr>
                <w:rFonts w:cs="Calibri"/>
              </w:rPr>
            </w:pPr>
            <w:r w:rsidRPr="00455298">
              <w:rPr>
                <w:rFonts w:cs="Calibri"/>
              </w:rPr>
              <w:t>The system shall provide a laptop agent.</w:t>
            </w:r>
          </w:p>
        </w:tc>
        <w:tc>
          <w:tcPr>
            <w:tcW w:w="900" w:type="dxa"/>
            <w:tcBorders>
              <w:top w:val="single" w:sz="12" w:space="0" w:color="auto"/>
            </w:tcBorders>
          </w:tcPr>
          <w:p w:rsidR="007C11AE" w:rsidRPr="00C373B2" w:rsidRDefault="007C11AE" w:rsidP="00EF5A2E">
            <w:pPr>
              <w:pStyle w:val="BodyText"/>
              <w:spacing w:before="40" w:after="40"/>
              <w:jc w:val="center"/>
              <w:rPr>
                <w:rFonts w:ascii="Arial" w:hAnsi="Arial" w:cs="Arial"/>
                <w:sz w:val="20"/>
              </w:rPr>
            </w:pPr>
          </w:p>
        </w:tc>
        <w:tc>
          <w:tcPr>
            <w:tcW w:w="1260" w:type="dxa"/>
            <w:tcBorders>
              <w:top w:val="single" w:sz="12" w:space="0" w:color="auto"/>
            </w:tcBorders>
          </w:tcPr>
          <w:p w:rsidR="007C11AE" w:rsidRPr="00C373B2" w:rsidRDefault="007C11AE" w:rsidP="00EF5A2E">
            <w:pPr>
              <w:pStyle w:val="BodyText"/>
              <w:spacing w:before="40" w:after="40"/>
              <w:rPr>
                <w:rFonts w:ascii="Arial" w:hAnsi="Arial" w:cs="Arial"/>
                <w:sz w:val="20"/>
              </w:rPr>
            </w:pPr>
          </w:p>
        </w:tc>
      </w:tr>
      <w:tr w:rsidR="00F97A72"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F97A72" w:rsidRDefault="00F97A72" w:rsidP="00D82087">
            <w:pPr>
              <w:rPr>
                <w:ins w:id="101" w:author="Dougherty" w:date="2012-05-22T11:21:00Z"/>
                <w:rFonts w:cs="Calibri"/>
              </w:rPr>
            </w:pPr>
            <w:r w:rsidRPr="00455298">
              <w:rPr>
                <w:rFonts w:cs="Calibri"/>
              </w:rPr>
              <w:t>The laptop agent shall run on the operating systems</w:t>
            </w:r>
            <w:r w:rsidR="00D82087">
              <w:rPr>
                <w:rFonts w:cs="Calibri"/>
              </w:rPr>
              <w:t xml:space="preserve"> defined in schedule B</w:t>
            </w:r>
            <w:r w:rsidRPr="00455298">
              <w:rPr>
                <w:rFonts w:cs="Calibri"/>
              </w:rPr>
              <w:t>.</w:t>
            </w:r>
            <w:ins w:id="102" w:author="Dougherty" w:date="2012-05-22T11:21:00Z">
              <w:r w:rsidR="0073215B">
                <w:rPr>
                  <w:rFonts w:cs="Calibri"/>
                </w:rPr>
                <w:t xml:space="preserve"> </w:t>
              </w:r>
            </w:ins>
          </w:p>
          <w:p w:rsidR="0073215B" w:rsidRPr="00455298" w:rsidRDefault="0073215B" w:rsidP="00D82087">
            <w:pPr>
              <w:rPr>
                <w:rFonts w:cs="Calibri"/>
              </w:rPr>
            </w:pPr>
            <w:ins w:id="103" w:author="Dougherty" w:date="2012-05-22T11:21:00Z">
              <w:r>
                <w:rPr>
                  <w:rFonts w:cs="Calibri"/>
                </w:rPr>
                <w:t>[We are using schedule B to allow the d</w:t>
              </w:r>
            </w:ins>
            <w:ins w:id="104" w:author="Dougherty" w:date="2012-05-22T11:22:00Z">
              <w:r>
                <w:rPr>
                  <w:rFonts w:cs="Calibri"/>
                </w:rPr>
                <w:t xml:space="preserve">ocumented list of operating systems to grow over time. </w:t>
              </w:r>
            </w:ins>
            <w:ins w:id="105" w:author="Dougherty" w:date="2012-05-22T11:21:00Z">
              <w:r>
                <w:rPr>
                  <w:rFonts w:cs="Calibri"/>
                </w:rPr>
                <w:t>]</w:t>
              </w:r>
            </w:ins>
          </w:p>
        </w:tc>
        <w:tc>
          <w:tcPr>
            <w:tcW w:w="900" w:type="dxa"/>
            <w:tcBorders>
              <w:top w:val="single" w:sz="12" w:space="0" w:color="auto"/>
            </w:tcBorders>
          </w:tcPr>
          <w:p w:rsidR="00F97A72" w:rsidRPr="00C373B2" w:rsidRDefault="00F97A72" w:rsidP="00EF5A2E">
            <w:pPr>
              <w:pStyle w:val="BodyText"/>
              <w:spacing w:before="40" w:after="40"/>
              <w:jc w:val="center"/>
              <w:rPr>
                <w:rFonts w:ascii="Arial" w:hAnsi="Arial" w:cs="Arial"/>
                <w:sz w:val="20"/>
              </w:rPr>
            </w:pPr>
          </w:p>
        </w:tc>
        <w:tc>
          <w:tcPr>
            <w:tcW w:w="1260" w:type="dxa"/>
            <w:tcBorders>
              <w:top w:val="single" w:sz="12" w:space="0" w:color="auto"/>
            </w:tcBorders>
          </w:tcPr>
          <w:p w:rsidR="00F97A72" w:rsidRPr="00C373B2" w:rsidRDefault="00F97A72"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90367">
            <w:pPr>
              <w:rPr>
                <w:rFonts w:cs="Calibri"/>
              </w:rPr>
            </w:pPr>
            <w:r w:rsidRPr="00455298">
              <w:rPr>
                <w:rFonts w:cs="Calibri"/>
              </w:rPr>
              <w:t xml:space="preserve">A single instance of an agent shall be able to communicate with and update software on </w:t>
            </w:r>
            <w:r w:rsidR="00F90367">
              <w:rPr>
                <w:rFonts w:cs="Calibri"/>
              </w:rPr>
              <w:t>one</w:t>
            </w:r>
            <w:r w:rsidR="00F90367" w:rsidRPr="00455298">
              <w:rPr>
                <w:rFonts w:cs="Calibri"/>
              </w:rPr>
              <w:t xml:space="preserve"> </w:t>
            </w:r>
            <w:r w:rsidR="00F90367">
              <w:rPr>
                <w:rFonts w:cs="Calibri"/>
              </w:rPr>
              <w:t>device</w:t>
            </w:r>
            <w:r w:rsidRPr="00455298">
              <w:rPr>
                <w:rFonts w:cs="Calibri"/>
              </w:rPr>
              <w: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r w:rsidRPr="00C373B2">
              <w:rPr>
                <w:rFonts w:ascii="Arial" w:hAnsi="Arial" w:cs="Arial"/>
                <w:sz w:val="20"/>
              </w:rPr>
              <w:t>*</w:t>
            </w:r>
          </w:p>
        </w:tc>
      </w:tr>
      <w:tr w:rsidR="00F90367" w:rsidRPr="00D36A83" w:rsidTr="00EF5A2E">
        <w:tc>
          <w:tcPr>
            <w:tcW w:w="1422" w:type="dxa"/>
            <w:tcBorders>
              <w:top w:val="single" w:sz="12" w:space="0" w:color="auto"/>
            </w:tcBorders>
          </w:tcPr>
          <w:p w:rsidR="00F90367" w:rsidRDefault="00F9036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F90367" w:rsidRPr="00455298" w:rsidRDefault="00F90367" w:rsidP="00294265">
            <w:pPr>
              <w:rPr>
                <w:rFonts w:cs="Calibri"/>
              </w:rPr>
            </w:pPr>
            <w:r>
              <w:rPr>
                <w:rFonts w:cs="Calibri"/>
              </w:rPr>
              <w:t>The system shall operate through http on port 80.</w:t>
            </w:r>
          </w:p>
        </w:tc>
        <w:tc>
          <w:tcPr>
            <w:tcW w:w="900" w:type="dxa"/>
            <w:tcBorders>
              <w:top w:val="single" w:sz="12" w:space="0" w:color="auto"/>
            </w:tcBorders>
          </w:tcPr>
          <w:p w:rsidR="00F90367" w:rsidRPr="00C373B2" w:rsidRDefault="00F90367" w:rsidP="00EF5A2E">
            <w:pPr>
              <w:pStyle w:val="BodyText"/>
              <w:spacing w:before="40" w:after="40"/>
              <w:jc w:val="center"/>
              <w:rPr>
                <w:rFonts w:ascii="Arial" w:hAnsi="Arial" w:cs="Arial"/>
                <w:sz w:val="20"/>
              </w:rPr>
            </w:pPr>
          </w:p>
        </w:tc>
        <w:tc>
          <w:tcPr>
            <w:tcW w:w="1260" w:type="dxa"/>
            <w:tcBorders>
              <w:top w:val="single" w:sz="12" w:space="0" w:color="auto"/>
            </w:tcBorders>
          </w:tcPr>
          <w:p w:rsidR="00F90367" w:rsidRPr="00C373B2" w:rsidRDefault="00F90367" w:rsidP="00EF5A2E">
            <w:pPr>
              <w:pStyle w:val="BodyText"/>
              <w:spacing w:before="40" w:after="40"/>
              <w:rPr>
                <w:rFonts w:ascii="Arial" w:hAnsi="Arial" w:cs="Arial"/>
                <w:sz w:val="20"/>
              </w:rPr>
            </w:pPr>
          </w:p>
        </w:tc>
      </w:tr>
      <w:tr w:rsidR="00F90367" w:rsidRPr="00D36A83" w:rsidTr="00EF5A2E">
        <w:tc>
          <w:tcPr>
            <w:tcW w:w="1422" w:type="dxa"/>
            <w:tcBorders>
              <w:top w:val="single" w:sz="12" w:space="0" w:color="auto"/>
            </w:tcBorders>
          </w:tcPr>
          <w:p w:rsidR="00F90367" w:rsidRDefault="00F90367"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F90367" w:rsidRPr="00455298" w:rsidRDefault="00F90367" w:rsidP="00294265">
            <w:pPr>
              <w:rPr>
                <w:rFonts w:cs="Calibri"/>
              </w:rPr>
            </w:pPr>
            <w:r>
              <w:rPr>
                <w:rFonts w:cs="Calibri"/>
              </w:rPr>
              <w:t>The system shall operate through https on port 443.</w:t>
            </w:r>
          </w:p>
        </w:tc>
        <w:tc>
          <w:tcPr>
            <w:tcW w:w="900" w:type="dxa"/>
            <w:tcBorders>
              <w:top w:val="single" w:sz="12" w:space="0" w:color="auto"/>
            </w:tcBorders>
          </w:tcPr>
          <w:p w:rsidR="00F90367" w:rsidRPr="00C373B2" w:rsidRDefault="00F90367" w:rsidP="00EF5A2E">
            <w:pPr>
              <w:pStyle w:val="BodyText"/>
              <w:spacing w:before="40" w:after="40"/>
              <w:jc w:val="center"/>
              <w:rPr>
                <w:rFonts w:ascii="Arial" w:hAnsi="Arial" w:cs="Arial"/>
                <w:sz w:val="20"/>
              </w:rPr>
            </w:pPr>
          </w:p>
        </w:tc>
        <w:tc>
          <w:tcPr>
            <w:tcW w:w="1260" w:type="dxa"/>
            <w:tcBorders>
              <w:top w:val="single" w:sz="12" w:space="0" w:color="auto"/>
            </w:tcBorders>
          </w:tcPr>
          <w:p w:rsidR="00F90367" w:rsidRPr="00C373B2" w:rsidRDefault="00F90367"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C11AE">
            <w:pPr>
              <w:rPr>
                <w:rFonts w:cs="Calibri"/>
              </w:rPr>
            </w:pPr>
            <w:r w:rsidRPr="00455298">
              <w:rPr>
                <w:rFonts w:cs="Calibri"/>
              </w:rPr>
              <w:t xml:space="preserve">The laptop agent shall provide an API for the </w:t>
            </w:r>
            <w:r w:rsidR="00454756">
              <w:rPr>
                <w:rFonts w:cs="Calibri"/>
              </w:rPr>
              <w:t xml:space="preserve">PB980 </w:t>
            </w:r>
            <w:r w:rsidRPr="00455298">
              <w:rPr>
                <w:rFonts w:cs="Calibri"/>
              </w:rPr>
              <w:t>Vent Test Software (VTS).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C11AE">
            <w:pPr>
              <w:rPr>
                <w:rFonts w:cs="Calibri"/>
              </w:rPr>
            </w:pPr>
            <w:r w:rsidRPr="00455298">
              <w:rPr>
                <w:rFonts w:cs="Calibri"/>
              </w:rPr>
              <w:t xml:space="preserve">The laptop agent shall collect device identifying information through the </w:t>
            </w:r>
            <w:r w:rsidR="00454756">
              <w:rPr>
                <w:rFonts w:cs="Calibri"/>
              </w:rPr>
              <w:t xml:space="preserve">PB980 </w:t>
            </w:r>
            <w:r w:rsidRPr="00455298">
              <w:rPr>
                <w:rFonts w:cs="Calibri"/>
              </w:rPr>
              <w:t>VTS API.</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412EEE">
            <w:pPr>
              <w:rPr>
                <w:rFonts w:cs="Calibri"/>
              </w:rPr>
            </w:pPr>
            <w:r w:rsidRPr="00455298">
              <w:rPr>
                <w:rFonts w:cs="Calibri"/>
              </w:rPr>
              <w:t xml:space="preserve">The laptop agent shall accept logs from the </w:t>
            </w:r>
            <w:r w:rsidR="00454756">
              <w:rPr>
                <w:rFonts w:cs="Calibri"/>
              </w:rPr>
              <w:t xml:space="preserve">PB980 </w:t>
            </w:r>
            <w:r w:rsidRPr="00455298">
              <w:rPr>
                <w:rFonts w:cs="Calibri"/>
              </w:rPr>
              <w:t>VTS through the API.</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412EEE">
            <w:pPr>
              <w:rPr>
                <w:rFonts w:cs="Calibri"/>
              </w:rPr>
            </w:pPr>
            <w:r w:rsidRPr="00455298">
              <w:rPr>
                <w:rFonts w:cs="Calibri"/>
              </w:rPr>
              <w:t>The laptop agent shall manage the download of software</w:t>
            </w:r>
            <w:ins w:id="106" w:author="Dougherty" w:date="2012-05-22T11:47:00Z">
              <w:r w:rsidR="005600E9">
                <w:rPr>
                  <w:rFonts w:cs="Calibri"/>
                </w:rPr>
                <w:t xml:space="preserve"> from the server</w:t>
              </w:r>
            </w:ins>
            <w:r w:rsidRPr="00455298">
              <w:rPr>
                <w:rFonts w:cs="Calibri"/>
              </w:rPr>
              <w: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B6EF4">
            <w:pPr>
              <w:rPr>
                <w:rFonts w:cs="Calibri"/>
              </w:rPr>
            </w:pPr>
            <w:r w:rsidRPr="00455298">
              <w:rPr>
                <w:rFonts w:cs="Calibri"/>
              </w:rPr>
              <w:t xml:space="preserve">The system shall notify the </w:t>
            </w:r>
            <w:r w:rsidR="00454756">
              <w:rPr>
                <w:rFonts w:cs="Calibri"/>
              </w:rPr>
              <w:t xml:space="preserve">PB980 </w:t>
            </w:r>
            <w:r w:rsidRPr="00455298">
              <w:rPr>
                <w:rFonts w:cs="Calibri"/>
              </w:rPr>
              <w:t>VTS of completed software downloads via the API.</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B6EF4">
            <w:pPr>
              <w:rPr>
                <w:rFonts w:cs="Calibri"/>
              </w:rPr>
            </w:pPr>
            <w:r w:rsidRPr="00455298">
              <w:rPr>
                <w:rFonts w:cs="Calibri"/>
              </w:rPr>
              <w:t>The laptop agent shall cache the software package locally.</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FB6EF4">
            <w:pPr>
              <w:rPr>
                <w:rFonts w:cs="Calibri"/>
              </w:rPr>
            </w:pPr>
            <w:r w:rsidRPr="00455298">
              <w:rPr>
                <w:rFonts w:cs="Calibri"/>
              </w:rPr>
              <w:t>The laptop agent shall check the package cache before downloading software packages to avoid duplication.</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237634">
            <w:pPr>
              <w:rPr>
                <w:rFonts w:cs="Calibri"/>
              </w:rPr>
            </w:pPr>
            <w:r w:rsidRPr="00455298">
              <w:rPr>
                <w:rFonts w:cs="Calibri"/>
              </w:rPr>
              <w:t xml:space="preserve">The system shall encrypt the software manifest.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3D5DC0">
            <w:pPr>
              <w:rPr>
                <w:rFonts w:cs="Calibri"/>
              </w:rPr>
            </w:pPr>
            <w:r w:rsidRPr="00455298">
              <w:rPr>
                <w:rFonts w:cs="Calibri"/>
              </w:rPr>
              <w:t>The encrypted components of the package shall be decrypted in memory prior to installing on the device.</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37685">
            <w:pPr>
              <w:rPr>
                <w:rFonts w:cs="Calibri"/>
              </w:rPr>
            </w:pPr>
            <w:r w:rsidRPr="00455298">
              <w:rPr>
                <w:rFonts w:cs="Calibri"/>
              </w:rPr>
              <w:t>The laptop agent shall delete the software package from the laptop when a configurable expiration time has expired.</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C14805">
            <w:pPr>
              <w:rPr>
                <w:rFonts w:cs="Calibri"/>
              </w:rPr>
            </w:pPr>
            <w:r w:rsidRPr="00455298">
              <w:rPr>
                <w:rFonts w:cs="Calibri"/>
              </w:rPr>
              <w:t xml:space="preserve">The laptop agent shall </w:t>
            </w:r>
            <w:r w:rsidR="00113659">
              <w:rPr>
                <w:rFonts w:cs="Calibri"/>
              </w:rPr>
              <w:t xml:space="preserve">completely </w:t>
            </w:r>
            <w:r w:rsidRPr="00455298">
              <w:rPr>
                <w:rFonts w:cs="Calibri"/>
              </w:rPr>
              <w:t>delete the package</w:t>
            </w:r>
            <w:del w:id="107" w:author="Dougherty" w:date="2012-05-22T12:03:00Z">
              <w:r w:rsidRPr="00455298" w:rsidDel="00C14805">
                <w:rPr>
                  <w:rFonts w:cs="Calibri"/>
                </w:rPr>
                <w:delText xml:space="preserve"> rather than </w:delText>
              </w:r>
              <w:r w:rsidR="00113659" w:rsidDel="00C14805">
                <w:rPr>
                  <w:rFonts w:cs="Calibri"/>
                </w:rPr>
                <w:delText>using a recovery file like the</w:delText>
              </w:r>
              <w:r w:rsidRPr="00455298" w:rsidDel="00C14805">
                <w:rPr>
                  <w:rFonts w:cs="Calibri"/>
                </w:rPr>
                <w:delText xml:space="preserve"> Recycle Bin</w:delText>
              </w:r>
            </w:del>
            <w:r w:rsidRPr="00455298">
              <w:rPr>
                <w:rFonts w:cs="Calibri"/>
              </w:rPr>
              <w:t>.</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6D3096" w:rsidRPr="00D36A83" w:rsidTr="00EF5A2E">
        <w:tc>
          <w:tcPr>
            <w:tcW w:w="1422" w:type="dxa"/>
            <w:tcBorders>
              <w:top w:val="single" w:sz="12" w:space="0" w:color="auto"/>
            </w:tcBorders>
          </w:tcPr>
          <w:p w:rsidR="006D3096" w:rsidRDefault="006D309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6D3096" w:rsidRPr="00455298" w:rsidRDefault="00644950" w:rsidP="00113659">
            <w:pPr>
              <w:rPr>
                <w:rFonts w:cs="Calibri"/>
              </w:rPr>
            </w:pPr>
            <w:r>
              <w:rPr>
                <w:rFonts w:cs="Calibri"/>
              </w:rPr>
              <w:t>The laptop agent shall completely delete a package when instructed to by the server.</w:t>
            </w:r>
          </w:p>
        </w:tc>
        <w:tc>
          <w:tcPr>
            <w:tcW w:w="900" w:type="dxa"/>
            <w:tcBorders>
              <w:top w:val="single" w:sz="12" w:space="0" w:color="auto"/>
            </w:tcBorders>
          </w:tcPr>
          <w:p w:rsidR="006D3096" w:rsidRPr="00C373B2" w:rsidRDefault="006D3096" w:rsidP="003D5DC0">
            <w:pPr>
              <w:pStyle w:val="BodyText"/>
              <w:spacing w:before="40" w:after="40"/>
              <w:jc w:val="center"/>
              <w:rPr>
                <w:rFonts w:ascii="Arial" w:hAnsi="Arial" w:cs="Arial"/>
                <w:sz w:val="20"/>
              </w:rPr>
            </w:pPr>
          </w:p>
        </w:tc>
        <w:tc>
          <w:tcPr>
            <w:tcW w:w="1260" w:type="dxa"/>
            <w:tcBorders>
              <w:top w:val="single" w:sz="12" w:space="0" w:color="auto"/>
            </w:tcBorders>
          </w:tcPr>
          <w:p w:rsidR="006D3096" w:rsidRPr="00C373B2" w:rsidRDefault="006D3096"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2C61C9">
            <w:pPr>
              <w:rPr>
                <w:rFonts w:cs="Calibri"/>
              </w:rPr>
            </w:pPr>
            <w:r w:rsidRPr="00455298">
              <w:rPr>
                <w:rFonts w:cs="Calibri"/>
              </w:rPr>
              <w:t>The laptop shall</w:t>
            </w:r>
            <w:r w:rsidR="002C61C9">
              <w:rPr>
                <w:rFonts w:cs="Calibri"/>
              </w:rPr>
              <w:t xml:space="preserve"> support scripting languages</w:t>
            </w:r>
            <w:r w:rsidR="00C14805">
              <w:rPr>
                <w:rFonts w:cs="Calibri"/>
              </w:rPr>
              <w:t>.</w:t>
            </w:r>
            <w:r w:rsidRPr="00455298">
              <w:rPr>
                <w:rFonts w:cs="Calibri"/>
              </w:rPr>
              <w:t xml:space="preserve"> </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C61C9" w:rsidP="00737685">
            <w:pPr>
              <w:rPr>
                <w:rFonts w:cs="Calibri"/>
              </w:rPr>
            </w:pPr>
            <w:r>
              <w:rPr>
                <w:rFonts w:cs="Calibri"/>
              </w:rPr>
              <w:t xml:space="preserve">The installation application shall be allowed to run </w:t>
            </w:r>
            <w:r w:rsidR="007D161F">
              <w:rPr>
                <w:rFonts w:cs="Calibri"/>
              </w:rPr>
              <w:t>pre installation scripts.</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7D161F" w:rsidRPr="00D36A83" w:rsidTr="00EF5A2E">
        <w:tc>
          <w:tcPr>
            <w:tcW w:w="1422" w:type="dxa"/>
            <w:tcBorders>
              <w:top w:val="single" w:sz="12" w:space="0" w:color="auto"/>
            </w:tcBorders>
          </w:tcPr>
          <w:p w:rsidR="007D161F" w:rsidRDefault="007D161F"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D161F" w:rsidRDefault="007D161F" w:rsidP="00737685">
            <w:pPr>
              <w:rPr>
                <w:rFonts w:cs="Calibri"/>
              </w:rPr>
            </w:pPr>
            <w:r>
              <w:rPr>
                <w:rFonts w:cs="Calibri"/>
              </w:rPr>
              <w:t>The installation application shall be allowed to run post installation scripts.</w:t>
            </w:r>
          </w:p>
        </w:tc>
        <w:tc>
          <w:tcPr>
            <w:tcW w:w="900" w:type="dxa"/>
            <w:tcBorders>
              <w:top w:val="single" w:sz="12" w:space="0" w:color="auto"/>
            </w:tcBorders>
          </w:tcPr>
          <w:p w:rsidR="007D161F" w:rsidRPr="00C373B2" w:rsidRDefault="007D161F" w:rsidP="003D5DC0">
            <w:pPr>
              <w:pStyle w:val="BodyText"/>
              <w:spacing w:before="40" w:after="40"/>
              <w:jc w:val="center"/>
              <w:rPr>
                <w:rFonts w:ascii="Arial" w:hAnsi="Arial" w:cs="Arial"/>
                <w:sz w:val="20"/>
              </w:rPr>
            </w:pPr>
          </w:p>
        </w:tc>
        <w:tc>
          <w:tcPr>
            <w:tcW w:w="1260" w:type="dxa"/>
            <w:tcBorders>
              <w:top w:val="single" w:sz="12" w:space="0" w:color="auto"/>
            </w:tcBorders>
          </w:tcPr>
          <w:p w:rsidR="007D161F" w:rsidRPr="00C373B2" w:rsidRDefault="007D161F"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37685">
            <w:pPr>
              <w:rPr>
                <w:rFonts w:cs="Calibri"/>
              </w:rPr>
            </w:pPr>
            <w:r w:rsidRPr="00455298">
              <w:rPr>
                <w:rFonts w:cs="Calibri"/>
              </w:rPr>
              <w:t>The laptop agent shall support the execution of scripted commands with or without an</w:t>
            </w:r>
            <w:r w:rsidR="00454756">
              <w:rPr>
                <w:rFonts w:cs="Calibri"/>
              </w:rPr>
              <w:t>y</w:t>
            </w:r>
            <w:r w:rsidRPr="00455298">
              <w:rPr>
                <w:rFonts w:cs="Calibri"/>
              </w:rPr>
              <w:t xml:space="preserve"> accompanying software updates.</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737685">
            <w:pPr>
              <w:rPr>
                <w:rFonts w:cs="Calibri"/>
              </w:rPr>
            </w:pPr>
            <w:r w:rsidRPr="00455298">
              <w:rPr>
                <w:rFonts w:cs="Calibri"/>
              </w:rPr>
              <w:t xml:space="preserve">The system shall allow files to be transferred to the laptop </w:t>
            </w:r>
            <w:r w:rsidR="00C14805">
              <w:rPr>
                <w:rFonts w:cs="Calibri"/>
              </w:rPr>
              <w:t xml:space="preserve">from the server </w:t>
            </w:r>
            <w:r w:rsidRPr="00455298">
              <w:rPr>
                <w:rFonts w:cs="Calibri"/>
              </w:rPr>
              <w:t>with or without an</w:t>
            </w:r>
            <w:r w:rsidR="00454756">
              <w:rPr>
                <w:rFonts w:cs="Calibri"/>
              </w:rPr>
              <w:t>y</w:t>
            </w:r>
            <w:r w:rsidRPr="00455298">
              <w:rPr>
                <w:rFonts w:cs="Calibri"/>
              </w:rPr>
              <w:t xml:space="preserve"> accompanying software update.</w:t>
            </w:r>
          </w:p>
        </w:tc>
        <w:tc>
          <w:tcPr>
            <w:tcW w:w="900" w:type="dxa"/>
            <w:tcBorders>
              <w:top w:val="single" w:sz="12" w:space="0" w:color="auto"/>
            </w:tcBorders>
          </w:tcPr>
          <w:p w:rsidR="00294265" w:rsidRPr="00C373B2" w:rsidRDefault="00294265" w:rsidP="003D5DC0">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3D5DC0">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system shall provide secure communication channels for sending data.[like https]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D43407">
            <w:pPr>
              <w:rPr>
                <w:rFonts w:cs="Calibri"/>
              </w:rPr>
            </w:pPr>
            <w:r w:rsidRPr="00455298">
              <w:rPr>
                <w:rFonts w:cs="Calibri"/>
              </w:rPr>
              <w:t xml:space="preserve">The system shall provide secure communication channels for receiving data.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241206">
            <w:pPr>
              <w:rPr>
                <w:rFonts w:cs="Calibri"/>
              </w:rPr>
            </w:pPr>
            <w:r w:rsidRPr="00455298">
              <w:rPr>
                <w:rFonts w:cs="Calibri"/>
              </w:rPr>
              <w:t>The system shall automatically compress transmitted data.</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92242">
            <w:pPr>
              <w:rPr>
                <w:rFonts w:cs="Calibri"/>
              </w:rPr>
            </w:pPr>
            <w:r w:rsidRPr="00455298">
              <w:rPr>
                <w:rFonts w:cs="Calibri"/>
              </w:rPr>
              <w:t xml:space="preserve">The laptop agent shall cache its data during a download.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E07232" w:rsidRPr="00D36A83" w:rsidTr="00EF5A2E">
        <w:trPr>
          <w:ins w:id="108" w:author="Dougherty" w:date="2012-05-22T11:51:00Z"/>
        </w:trPr>
        <w:tc>
          <w:tcPr>
            <w:tcW w:w="1422" w:type="dxa"/>
            <w:tcBorders>
              <w:top w:val="single" w:sz="12" w:space="0" w:color="auto"/>
            </w:tcBorders>
          </w:tcPr>
          <w:p w:rsidR="00E07232" w:rsidRDefault="00E07232" w:rsidP="00833925">
            <w:pPr>
              <w:pStyle w:val="BodyText"/>
              <w:numPr>
                <w:ilvl w:val="0"/>
                <w:numId w:val="3"/>
              </w:numPr>
              <w:spacing w:before="40" w:after="40"/>
              <w:jc w:val="center"/>
              <w:rPr>
                <w:ins w:id="109" w:author="Dougherty" w:date="2012-05-22T11:51:00Z"/>
                <w:rFonts w:ascii="Arial" w:hAnsi="Arial"/>
                <w:b/>
                <w:sz w:val="20"/>
              </w:rPr>
            </w:pPr>
          </w:p>
        </w:tc>
        <w:tc>
          <w:tcPr>
            <w:tcW w:w="6030" w:type="dxa"/>
            <w:tcBorders>
              <w:top w:val="single" w:sz="12" w:space="0" w:color="auto"/>
            </w:tcBorders>
          </w:tcPr>
          <w:p w:rsidR="00E07232" w:rsidRPr="00455298" w:rsidRDefault="00E07232" w:rsidP="00592242">
            <w:pPr>
              <w:rPr>
                <w:ins w:id="110" w:author="Dougherty" w:date="2012-05-22T11:51:00Z"/>
                <w:rFonts w:cs="Calibri"/>
              </w:rPr>
            </w:pPr>
            <w:ins w:id="111" w:author="Dougherty" w:date="2012-05-22T11:52:00Z">
              <w:r>
                <w:rPr>
                  <w:rFonts w:cs="Calibri"/>
                </w:rPr>
                <w:t>The laptop agent shall cache its’ data during upload.</w:t>
              </w:r>
            </w:ins>
          </w:p>
        </w:tc>
        <w:tc>
          <w:tcPr>
            <w:tcW w:w="900" w:type="dxa"/>
            <w:tcBorders>
              <w:top w:val="single" w:sz="12" w:space="0" w:color="auto"/>
            </w:tcBorders>
          </w:tcPr>
          <w:p w:rsidR="00E07232" w:rsidRPr="00C373B2" w:rsidRDefault="00E07232" w:rsidP="00EF5A2E">
            <w:pPr>
              <w:pStyle w:val="BodyText"/>
              <w:spacing w:before="40" w:after="40"/>
              <w:jc w:val="center"/>
              <w:rPr>
                <w:ins w:id="112" w:author="Dougherty" w:date="2012-05-22T11:51:00Z"/>
                <w:rFonts w:ascii="Arial" w:hAnsi="Arial" w:cs="Arial"/>
                <w:sz w:val="20"/>
              </w:rPr>
            </w:pPr>
          </w:p>
        </w:tc>
        <w:tc>
          <w:tcPr>
            <w:tcW w:w="1260" w:type="dxa"/>
            <w:tcBorders>
              <w:top w:val="single" w:sz="12" w:space="0" w:color="auto"/>
            </w:tcBorders>
          </w:tcPr>
          <w:p w:rsidR="00E07232" w:rsidRPr="00C373B2" w:rsidRDefault="00E07232" w:rsidP="00EF5A2E">
            <w:pPr>
              <w:pStyle w:val="BodyText"/>
              <w:spacing w:before="40" w:after="40"/>
              <w:rPr>
                <w:ins w:id="113" w:author="Dougherty" w:date="2012-05-22T11:51:00Z"/>
                <w:rFonts w:ascii="Arial" w:hAnsi="Arial" w:cs="Arial"/>
                <w:sz w:val="20"/>
              </w:rPr>
            </w:pPr>
          </w:p>
        </w:tc>
      </w:tr>
      <w:tr w:rsidR="00E07232" w:rsidRPr="00D36A83" w:rsidTr="00EF5A2E">
        <w:trPr>
          <w:ins w:id="114" w:author="Dougherty" w:date="2012-05-22T11:53:00Z"/>
        </w:trPr>
        <w:tc>
          <w:tcPr>
            <w:tcW w:w="1422" w:type="dxa"/>
            <w:tcBorders>
              <w:top w:val="single" w:sz="12" w:space="0" w:color="auto"/>
            </w:tcBorders>
          </w:tcPr>
          <w:p w:rsidR="00E07232" w:rsidRDefault="00E07232" w:rsidP="00833925">
            <w:pPr>
              <w:pStyle w:val="BodyText"/>
              <w:numPr>
                <w:ilvl w:val="0"/>
                <w:numId w:val="3"/>
              </w:numPr>
              <w:spacing w:before="40" w:after="40"/>
              <w:jc w:val="center"/>
              <w:rPr>
                <w:ins w:id="115" w:author="Dougherty" w:date="2012-05-22T11:53:00Z"/>
                <w:rFonts w:ascii="Arial" w:hAnsi="Arial"/>
                <w:b/>
                <w:sz w:val="20"/>
              </w:rPr>
            </w:pPr>
          </w:p>
        </w:tc>
        <w:tc>
          <w:tcPr>
            <w:tcW w:w="6030" w:type="dxa"/>
            <w:tcBorders>
              <w:top w:val="single" w:sz="12" w:space="0" w:color="auto"/>
            </w:tcBorders>
          </w:tcPr>
          <w:p w:rsidR="00E07232" w:rsidRDefault="00E07232" w:rsidP="00592242">
            <w:pPr>
              <w:rPr>
                <w:ins w:id="116" w:author="Dougherty" w:date="2012-05-22T11:53:00Z"/>
                <w:rFonts w:cs="Calibri"/>
              </w:rPr>
            </w:pPr>
            <w:ins w:id="117" w:author="Dougherty" w:date="2012-05-22T11:53:00Z">
              <w:r>
                <w:rPr>
                  <w:rFonts w:cs="Calibri"/>
                </w:rPr>
                <w:t xml:space="preserve">The laptop agent shall keep cached log files for 24 hours after receipt of a successful upload of the log files. </w:t>
              </w:r>
            </w:ins>
          </w:p>
          <w:p w:rsidR="00E07232" w:rsidRPr="00455298" w:rsidRDefault="00E07232" w:rsidP="00592242">
            <w:pPr>
              <w:rPr>
                <w:ins w:id="118" w:author="Dougherty" w:date="2012-05-22T11:53:00Z"/>
                <w:rFonts w:cs="Calibri"/>
              </w:rPr>
            </w:pPr>
            <w:ins w:id="119" w:author="Dougherty" w:date="2012-05-22T11:54:00Z">
              <w:r>
                <w:rPr>
                  <w:rFonts w:cs="Calibri"/>
                </w:rPr>
                <w:t>[This is a Disaster Recovery (DR)provision</w:t>
              </w:r>
            </w:ins>
            <w:ins w:id="120" w:author="Dougherty" w:date="2012-05-22T11:55:00Z">
              <w:r>
                <w:rPr>
                  <w:rFonts w:cs="Calibri"/>
                </w:rPr>
                <w:t xml:space="preserve"> to help protect the system from data loss.]</w:t>
              </w:r>
            </w:ins>
          </w:p>
        </w:tc>
        <w:tc>
          <w:tcPr>
            <w:tcW w:w="900" w:type="dxa"/>
            <w:tcBorders>
              <w:top w:val="single" w:sz="12" w:space="0" w:color="auto"/>
            </w:tcBorders>
          </w:tcPr>
          <w:p w:rsidR="00E07232" w:rsidRPr="00C373B2" w:rsidRDefault="00E07232" w:rsidP="00EF5A2E">
            <w:pPr>
              <w:pStyle w:val="BodyText"/>
              <w:spacing w:before="40" w:after="40"/>
              <w:jc w:val="center"/>
              <w:rPr>
                <w:ins w:id="121" w:author="Dougherty" w:date="2012-05-22T11:53:00Z"/>
                <w:rFonts w:ascii="Arial" w:hAnsi="Arial" w:cs="Arial"/>
                <w:sz w:val="20"/>
              </w:rPr>
            </w:pPr>
          </w:p>
        </w:tc>
        <w:tc>
          <w:tcPr>
            <w:tcW w:w="1260" w:type="dxa"/>
            <w:tcBorders>
              <w:top w:val="single" w:sz="12" w:space="0" w:color="auto"/>
            </w:tcBorders>
          </w:tcPr>
          <w:p w:rsidR="00E07232" w:rsidRPr="00C373B2" w:rsidRDefault="00E07232" w:rsidP="00EF5A2E">
            <w:pPr>
              <w:pStyle w:val="BodyText"/>
              <w:spacing w:before="40" w:after="40"/>
              <w:rPr>
                <w:ins w:id="122" w:author="Dougherty" w:date="2012-05-22T11:53:00Z"/>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92242">
            <w:pPr>
              <w:rPr>
                <w:rFonts w:cs="Calibri"/>
              </w:rPr>
            </w:pPr>
            <w:r w:rsidRPr="00455298">
              <w:rPr>
                <w:rFonts w:cs="Calibri"/>
              </w:rPr>
              <w:t>The laptop agent shall be able to resume download to its download cache if communication is interrupted.</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C52B5">
            <w:pPr>
              <w:rPr>
                <w:rFonts w:cs="Calibri"/>
              </w:rPr>
            </w:pPr>
            <w:r w:rsidRPr="00455298">
              <w:rPr>
                <w:rFonts w:cs="Calibri"/>
              </w:rPr>
              <w:t xml:space="preserve">The </w:t>
            </w:r>
            <w:r w:rsidR="009C52B5">
              <w:rPr>
                <w:rFonts w:cs="Calibri"/>
              </w:rPr>
              <w:t>agent</w:t>
            </w:r>
            <w:r w:rsidR="009C52B5" w:rsidRPr="00455298">
              <w:rPr>
                <w:rFonts w:cs="Calibri"/>
              </w:rPr>
              <w:t xml:space="preserve"> </w:t>
            </w:r>
            <w:r w:rsidRPr="00455298">
              <w:rPr>
                <w:rFonts w:cs="Calibri"/>
              </w:rPr>
              <w:t xml:space="preserve">shall provide </w:t>
            </w:r>
            <w:r w:rsidR="009C52B5">
              <w:rPr>
                <w:rFonts w:cs="Calibri"/>
              </w:rPr>
              <w:t xml:space="preserve">status notification </w:t>
            </w:r>
            <w:r w:rsidRPr="00455298">
              <w:rPr>
                <w:rFonts w:cs="Calibri"/>
              </w:rPr>
              <w:t xml:space="preserve">of the software </w:t>
            </w:r>
            <w:r w:rsidR="002D5CBF">
              <w:rPr>
                <w:rFonts w:cs="Calibri"/>
              </w:rPr>
              <w:t>download</w:t>
            </w:r>
            <w:r w:rsidR="002D5CBF" w:rsidRPr="00455298">
              <w:rPr>
                <w:rFonts w:cs="Calibri"/>
              </w:rPr>
              <w:t xml:space="preserve"> process</w:t>
            </w:r>
            <w:r w:rsidRPr="00455298">
              <w:rPr>
                <w:rFonts w:cs="Calibri"/>
              </w:rPr>
              <w: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D5CBF" w:rsidRPr="00D36A83" w:rsidTr="00EF5A2E">
        <w:tc>
          <w:tcPr>
            <w:tcW w:w="1422" w:type="dxa"/>
            <w:tcBorders>
              <w:top w:val="single" w:sz="12" w:space="0" w:color="auto"/>
            </w:tcBorders>
          </w:tcPr>
          <w:p w:rsidR="002D5CBF" w:rsidRDefault="002D5CBF"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D5CBF" w:rsidRPr="00455298" w:rsidRDefault="0096204F" w:rsidP="002D5CBF">
            <w:pPr>
              <w:rPr>
                <w:rFonts w:cs="Calibri"/>
              </w:rPr>
            </w:pPr>
            <w:r>
              <w:rPr>
                <w:rFonts w:cs="Calibri"/>
              </w:rPr>
              <w:t>The agent shall provide status notification of the logs upload process.</w:t>
            </w:r>
          </w:p>
        </w:tc>
        <w:tc>
          <w:tcPr>
            <w:tcW w:w="900" w:type="dxa"/>
            <w:tcBorders>
              <w:top w:val="single" w:sz="12" w:space="0" w:color="auto"/>
            </w:tcBorders>
          </w:tcPr>
          <w:p w:rsidR="002D5CBF" w:rsidRPr="00C373B2" w:rsidRDefault="002D5CBF" w:rsidP="00EF5A2E">
            <w:pPr>
              <w:pStyle w:val="BodyText"/>
              <w:spacing w:before="40" w:after="40"/>
              <w:jc w:val="center"/>
              <w:rPr>
                <w:rFonts w:ascii="Arial" w:hAnsi="Arial" w:cs="Arial"/>
                <w:sz w:val="20"/>
              </w:rPr>
            </w:pPr>
          </w:p>
        </w:tc>
        <w:tc>
          <w:tcPr>
            <w:tcW w:w="1260" w:type="dxa"/>
            <w:tcBorders>
              <w:top w:val="single" w:sz="12" w:space="0" w:color="auto"/>
            </w:tcBorders>
          </w:tcPr>
          <w:p w:rsidR="002D5CBF" w:rsidRPr="00C373B2" w:rsidRDefault="002D5CBF"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EB1DD0">
            <w:pPr>
              <w:rPr>
                <w:rFonts w:cs="Calibri"/>
              </w:rPr>
            </w:pPr>
            <w:r w:rsidRPr="00455298">
              <w:rPr>
                <w:rFonts w:cs="Calibri"/>
              </w:rPr>
              <w:t xml:space="preserve">The laptop agent shall </w:t>
            </w:r>
            <w:r w:rsidR="00EB1DD0">
              <w:rPr>
                <w:rFonts w:cs="Calibri"/>
              </w:rPr>
              <w:t xml:space="preserve">provide status notification </w:t>
            </w:r>
            <w:r w:rsidRPr="00455298">
              <w:rPr>
                <w:rFonts w:cs="Calibri"/>
              </w:rPr>
              <w:t xml:space="preserve"> of errors.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C52B5">
            <w:pPr>
              <w:rPr>
                <w:rFonts w:cs="Calibri"/>
              </w:rPr>
            </w:pPr>
            <w:r w:rsidRPr="00455298">
              <w:rPr>
                <w:rFonts w:cs="Calibri"/>
              </w:rPr>
              <w:t xml:space="preserve">The laptop agent shall provide </w:t>
            </w:r>
            <w:r w:rsidR="009C52B5">
              <w:rPr>
                <w:rFonts w:cs="Calibri"/>
              </w:rPr>
              <w:t>notifications identifying problems and solutions as they occur in the process.</w:t>
            </w:r>
            <w:r w:rsidRPr="00455298">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294265" w:rsidRPr="00AA4B31" w:rsidRDefault="00294265" w:rsidP="00325A47">
            <w:pPr>
              <w:pStyle w:val="Heading2"/>
              <w:ind w:left="720"/>
            </w:pPr>
          </w:p>
        </w:tc>
        <w:tc>
          <w:tcPr>
            <w:tcW w:w="6030" w:type="dxa"/>
            <w:tcBorders>
              <w:top w:val="single" w:sz="12" w:space="0" w:color="auto"/>
            </w:tcBorders>
          </w:tcPr>
          <w:p w:rsidR="00294265" w:rsidRPr="00CE7484" w:rsidRDefault="00294265" w:rsidP="00CE7484">
            <w:pPr>
              <w:pStyle w:val="Heading2"/>
            </w:pPr>
            <w:bookmarkStart w:id="123" w:name="_Toc325474387"/>
            <w:r w:rsidRPr="00CE7484">
              <w:t>Device Identification</w:t>
            </w:r>
            <w:bookmarkEnd w:id="123"/>
          </w:p>
        </w:tc>
        <w:tc>
          <w:tcPr>
            <w:tcW w:w="900" w:type="dxa"/>
            <w:tcBorders>
              <w:top w:val="single" w:sz="12" w:space="0" w:color="auto"/>
            </w:tcBorders>
          </w:tcPr>
          <w:p w:rsidR="00294265" w:rsidRPr="00D36A83" w:rsidRDefault="00294265" w:rsidP="00412EEE">
            <w:pPr>
              <w:pStyle w:val="Heading2"/>
              <w:rPr>
                <w:rFonts w:cs="Arial"/>
              </w:rPr>
            </w:pPr>
          </w:p>
        </w:tc>
        <w:tc>
          <w:tcPr>
            <w:tcW w:w="1260" w:type="dxa"/>
            <w:tcBorders>
              <w:top w:val="single" w:sz="12" w:space="0" w:color="auto"/>
            </w:tcBorders>
          </w:tcPr>
          <w:p w:rsidR="00294265" w:rsidRPr="00D36A83" w:rsidRDefault="00294265" w:rsidP="00412EEE">
            <w:pPr>
              <w:pStyle w:val="Heading2"/>
              <w:rPr>
                <w:rFonts w:cs="Arial"/>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system shall accept device identification.</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system shall enumerate devices by device type.</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device types shall include</w:t>
            </w:r>
            <w:r w:rsidR="009C52B5">
              <w:rPr>
                <w:rFonts w:cs="Calibri"/>
              </w:rPr>
              <w:t xml:space="preserve"> those identified on schedule C.</w:t>
            </w:r>
          </w:p>
          <w:p w:rsidR="00294265" w:rsidRPr="00455298" w:rsidRDefault="00294265" w:rsidP="00037C8E">
            <w:pPr>
              <w:rPr>
                <w:rFonts w:cs="Calibri"/>
              </w:rPr>
            </w:pP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Device identifying information shall include:</w:t>
            </w:r>
          </w:p>
          <w:p w:rsidR="00294265" w:rsidRPr="00455298" w:rsidRDefault="00294265" w:rsidP="00037C8E">
            <w:pPr>
              <w:rPr>
                <w:rFonts w:cs="Calibri"/>
              </w:rPr>
            </w:pPr>
            <w:r w:rsidRPr="00455298">
              <w:rPr>
                <w:rFonts w:cs="Calibri"/>
              </w:rPr>
              <w:t>Device Type</w:t>
            </w:r>
          </w:p>
          <w:p w:rsidR="00294265" w:rsidRPr="00455298" w:rsidRDefault="00294265" w:rsidP="00037C8E">
            <w:pPr>
              <w:rPr>
                <w:rFonts w:cs="Calibri"/>
              </w:rPr>
            </w:pPr>
            <w:r w:rsidRPr="00455298">
              <w:rPr>
                <w:rFonts w:cs="Calibri"/>
              </w:rPr>
              <w:t>Device serial number</w:t>
            </w:r>
          </w:p>
          <w:p w:rsidR="00294265" w:rsidRPr="00455298" w:rsidRDefault="00294265" w:rsidP="00037C8E">
            <w:pPr>
              <w:rPr>
                <w:rFonts w:cs="Calibri"/>
              </w:rPr>
            </w:pPr>
            <w:r w:rsidRPr="00455298">
              <w:rPr>
                <w:rFonts w:cs="Calibri"/>
              </w:rPr>
              <w:t>Device hardware</w:t>
            </w:r>
          </w:p>
          <w:p w:rsidR="00294265" w:rsidRPr="00455298" w:rsidRDefault="00294265" w:rsidP="00037C8E">
            <w:pPr>
              <w:rPr>
                <w:rFonts w:cs="Calibri"/>
              </w:rPr>
            </w:pPr>
            <w:r w:rsidRPr="00455298">
              <w:rPr>
                <w:rFonts w:cs="Calibri"/>
              </w:rPr>
              <w:t>Device hardware version</w:t>
            </w:r>
          </w:p>
          <w:p w:rsidR="00294265" w:rsidRPr="00455298" w:rsidRDefault="00294265" w:rsidP="00037C8E">
            <w:pPr>
              <w:rPr>
                <w:rFonts w:cs="Calibri"/>
              </w:rPr>
            </w:pPr>
            <w:r w:rsidRPr="00455298">
              <w:rPr>
                <w:rFonts w:cs="Calibri"/>
              </w:rPr>
              <w:t>Device hardware option</w:t>
            </w:r>
            <w:r w:rsidR="00A772C5">
              <w:rPr>
                <w:rFonts w:cs="Calibri"/>
              </w:rPr>
              <w:t>(</w:t>
            </w:r>
            <w:r w:rsidRPr="00455298">
              <w:rPr>
                <w:rFonts w:cs="Calibri"/>
              </w:rPr>
              <w:t>s</w:t>
            </w:r>
            <w:r w:rsidR="00A772C5">
              <w:rPr>
                <w:rFonts w:cs="Calibri"/>
              </w:rPr>
              <w:t>)</w:t>
            </w:r>
          </w:p>
          <w:p w:rsidR="00294265" w:rsidRPr="00455298" w:rsidRDefault="00294265" w:rsidP="00037C8E">
            <w:pPr>
              <w:rPr>
                <w:rFonts w:cs="Calibri"/>
              </w:rPr>
            </w:pPr>
            <w:r w:rsidRPr="00455298">
              <w:rPr>
                <w:rFonts w:cs="Calibri"/>
              </w:rPr>
              <w:t xml:space="preserve">Device software </w:t>
            </w:r>
          </w:p>
          <w:p w:rsidR="00294265" w:rsidRPr="00455298" w:rsidRDefault="00294265" w:rsidP="00037C8E">
            <w:pPr>
              <w:rPr>
                <w:rFonts w:cs="Calibri"/>
              </w:rPr>
            </w:pPr>
            <w:r w:rsidRPr="00455298">
              <w:rPr>
                <w:rFonts w:cs="Calibri"/>
              </w:rPr>
              <w:t>Device software version</w:t>
            </w:r>
          </w:p>
          <w:p w:rsidR="00294265" w:rsidRPr="00455298" w:rsidRDefault="00294265" w:rsidP="00037C8E">
            <w:pPr>
              <w:rPr>
                <w:rFonts w:cs="Calibri"/>
              </w:rPr>
            </w:pPr>
            <w:r w:rsidRPr="00455298">
              <w:rPr>
                <w:rFonts w:cs="Calibri"/>
              </w:rPr>
              <w:t>Device software</w:t>
            </w:r>
            <w:r w:rsidR="00A772C5">
              <w:rPr>
                <w:rFonts w:cs="Calibri"/>
              </w:rPr>
              <w:t xml:space="preserve"> option(s)</w:t>
            </w:r>
          </w:p>
          <w:p w:rsidR="00294265" w:rsidRPr="00455298" w:rsidRDefault="00294265" w:rsidP="00A772C5">
            <w:pPr>
              <w:rPr>
                <w:rFonts w:cs="Calibri"/>
              </w:rPr>
            </w:pPr>
            <w:r w:rsidRPr="00455298">
              <w:rPr>
                <w:rFonts w:cs="Calibri"/>
              </w:rPr>
              <w:t xml:space="preserve">Device software </w:t>
            </w:r>
            <w:r w:rsidR="00A772C5">
              <w:rPr>
                <w:rFonts w:cs="Calibri"/>
              </w:rPr>
              <w:t xml:space="preserve">option </w:t>
            </w:r>
            <w:r w:rsidRPr="00455298">
              <w:rPr>
                <w:rFonts w:cs="Calibri"/>
              </w:rPr>
              <w:t>version</w:t>
            </w:r>
            <w:r w:rsidR="00A772C5">
              <w:rPr>
                <w:rFonts w:cs="Calibri"/>
              </w:rPr>
              <w:t>(s)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Default="00294265" w:rsidP="00FD638E">
            <w:pPr>
              <w:rPr>
                <w:ins w:id="124" w:author="Dougherty" w:date="2012-05-22T12:12:00Z"/>
                <w:rFonts w:cs="Calibri"/>
              </w:rPr>
            </w:pPr>
            <w:r w:rsidRPr="00455298">
              <w:rPr>
                <w:rFonts w:cs="Calibri"/>
              </w:rPr>
              <w:t xml:space="preserve">The system shall maintain a map between the </w:t>
            </w:r>
            <w:r w:rsidR="00FD638E" w:rsidRPr="00455298">
              <w:rPr>
                <w:rFonts w:cs="Calibri"/>
              </w:rPr>
              <w:t>device</w:t>
            </w:r>
            <w:r w:rsidR="00FD638E">
              <w:rPr>
                <w:rFonts w:cs="Calibri"/>
              </w:rPr>
              <w:t xml:space="preserve"> type, </w:t>
            </w:r>
            <w:r w:rsidRPr="00455298">
              <w:rPr>
                <w:rFonts w:cs="Calibri"/>
              </w:rPr>
              <w:t>serial number and the customer.</w:t>
            </w:r>
          </w:p>
          <w:p w:rsidR="00FD638E" w:rsidRPr="00455298" w:rsidRDefault="00FD638E" w:rsidP="00FD638E">
            <w:pPr>
              <w:rPr>
                <w:rFonts w:cs="Calibri"/>
              </w:rPr>
            </w:pPr>
            <w:ins w:id="125" w:author="Dougherty" w:date="2012-05-22T12:12:00Z">
              <w:r>
                <w:rPr>
                  <w:rFonts w:cs="Calibri"/>
                </w:rPr>
                <w:t>[Serial numbers are not guaranteed to be unique across business units so its important to qualify then with Device Type.]</w:t>
              </w:r>
            </w:ins>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630604" w:rsidRPr="00D36A83" w:rsidTr="00EF5A2E">
        <w:tc>
          <w:tcPr>
            <w:tcW w:w="1422" w:type="dxa"/>
            <w:tcBorders>
              <w:top w:val="single" w:sz="12" w:space="0" w:color="auto"/>
            </w:tcBorders>
          </w:tcPr>
          <w:p w:rsidR="00630604" w:rsidRDefault="00630604"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630604" w:rsidRPr="00455298" w:rsidRDefault="00630604" w:rsidP="00037C8E">
            <w:pPr>
              <w:rPr>
                <w:rFonts w:cs="Calibri"/>
              </w:rPr>
            </w:pPr>
            <w:r>
              <w:rPr>
                <w:rFonts w:cs="Calibri"/>
              </w:rPr>
              <w:t>The system shall receive an initial upload of existing registration data for device and customer information.</w:t>
            </w:r>
          </w:p>
        </w:tc>
        <w:tc>
          <w:tcPr>
            <w:tcW w:w="900" w:type="dxa"/>
            <w:tcBorders>
              <w:top w:val="single" w:sz="12" w:space="0" w:color="auto"/>
            </w:tcBorders>
          </w:tcPr>
          <w:p w:rsidR="00630604" w:rsidRPr="00C373B2" w:rsidRDefault="00630604" w:rsidP="00EF5A2E">
            <w:pPr>
              <w:pStyle w:val="BodyText"/>
              <w:spacing w:before="40" w:after="40"/>
              <w:jc w:val="center"/>
              <w:rPr>
                <w:rFonts w:ascii="Arial" w:hAnsi="Arial" w:cs="Arial"/>
                <w:sz w:val="20"/>
              </w:rPr>
            </w:pPr>
          </w:p>
        </w:tc>
        <w:tc>
          <w:tcPr>
            <w:tcW w:w="1260" w:type="dxa"/>
            <w:tcBorders>
              <w:top w:val="single" w:sz="12" w:space="0" w:color="auto"/>
            </w:tcBorders>
          </w:tcPr>
          <w:p w:rsidR="00630604" w:rsidRPr="00C373B2" w:rsidRDefault="00630604"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The system shall maintain software entitlement per customer</w:t>
            </w:r>
            <w:ins w:id="126" w:author="Dougherty" w:date="2012-05-22T12:13:00Z">
              <w:r w:rsidR="00B46658">
                <w:rPr>
                  <w:rFonts w:cs="Calibri"/>
                </w:rPr>
                <w:t xml:space="preserve"> and serial number</w:t>
              </w:r>
            </w:ins>
            <w:del w:id="127" w:author="Dougherty" w:date="2012-05-22T12:13:00Z">
              <w:r w:rsidRPr="00455298" w:rsidDel="00B46658">
                <w:rPr>
                  <w:rFonts w:cs="Calibri"/>
                </w:rPr>
                <w:delText>.</w:delText>
              </w:r>
            </w:del>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Device identifying information shall be exchanged in XML format.</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294265" w:rsidRPr="00C373B2" w:rsidRDefault="00294265" w:rsidP="00F91DB4">
            <w:pPr>
              <w:pStyle w:val="BodyText"/>
              <w:spacing w:before="40" w:after="40"/>
              <w:ind w:left="720"/>
              <w:rPr>
                <w:rFonts w:ascii="Arial" w:hAnsi="Arial"/>
                <w:b/>
                <w:sz w:val="20"/>
              </w:rPr>
            </w:pPr>
          </w:p>
        </w:tc>
        <w:tc>
          <w:tcPr>
            <w:tcW w:w="6030" w:type="dxa"/>
            <w:tcBorders>
              <w:top w:val="single" w:sz="12" w:space="0" w:color="auto"/>
            </w:tcBorders>
          </w:tcPr>
          <w:p w:rsidR="00294265" w:rsidRPr="00CE7484" w:rsidRDefault="00294265" w:rsidP="00CE7484">
            <w:pPr>
              <w:pStyle w:val="Heading2"/>
            </w:pPr>
            <w:bookmarkStart w:id="128" w:name="_Toc325474388"/>
            <w:r w:rsidRPr="00CE7484">
              <w:t>Server Business Rules</w:t>
            </w:r>
            <w:bookmarkEnd w:id="128"/>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466D7">
            <w:pPr>
              <w:rPr>
                <w:rFonts w:cs="Calibri"/>
              </w:rPr>
            </w:pPr>
            <w:r w:rsidRPr="00455298">
              <w:rPr>
                <w:rFonts w:cs="Calibri"/>
              </w:rPr>
              <w:t xml:space="preserve">The system shall be 21CFR Part 11 compliant to the extent that each upgrade record is considered an electronic record.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D3114C" w:rsidRPr="00D36A83" w:rsidTr="00EF5A2E">
        <w:tc>
          <w:tcPr>
            <w:tcW w:w="1422" w:type="dxa"/>
            <w:tcBorders>
              <w:top w:val="single" w:sz="12" w:space="0" w:color="auto"/>
            </w:tcBorders>
          </w:tcPr>
          <w:p w:rsidR="00D3114C" w:rsidRDefault="00D3114C"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D3114C" w:rsidRPr="00455298" w:rsidRDefault="00D3114C" w:rsidP="009466D7">
            <w:pPr>
              <w:rPr>
                <w:rFonts w:cs="Calibri"/>
              </w:rPr>
            </w:pPr>
            <w:r>
              <w:rPr>
                <w:rFonts w:cs="Calibri"/>
              </w:rPr>
              <w:t xml:space="preserve">The system shall not delete records or data rows that are part of the audit trail. </w:t>
            </w:r>
          </w:p>
        </w:tc>
        <w:tc>
          <w:tcPr>
            <w:tcW w:w="900" w:type="dxa"/>
            <w:tcBorders>
              <w:top w:val="single" w:sz="12" w:space="0" w:color="auto"/>
            </w:tcBorders>
          </w:tcPr>
          <w:p w:rsidR="00D3114C" w:rsidRPr="00C373B2" w:rsidRDefault="00D3114C" w:rsidP="00EF5A2E">
            <w:pPr>
              <w:pStyle w:val="BodyText"/>
              <w:spacing w:before="40" w:after="40"/>
              <w:jc w:val="center"/>
              <w:rPr>
                <w:rFonts w:ascii="Arial" w:hAnsi="Arial" w:cs="Arial"/>
                <w:sz w:val="20"/>
              </w:rPr>
            </w:pPr>
          </w:p>
        </w:tc>
        <w:tc>
          <w:tcPr>
            <w:tcW w:w="1260" w:type="dxa"/>
            <w:tcBorders>
              <w:top w:val="single" w:sz="12" w:space="0" w:color="auto"/>
            </w:tcBorders>
          </w:tcPr>
          <w:p w:rsidR="00D3114C" w:rsidRPr="00C373B2" w:rsidRDefault="00D3114C" w:rsidP="00EF5A2E">
            <w:pPr>
              <w:pStyle w:val="BodyText"/>
              <w:spacing w:before="40" w:after="40"/>
              <w:rPr>
                <w:rFonts w:ascii="Arial" w:hAnsi="Arial" w:cs="Arial"/>
                <w:sz w:val="20"/>
              </w:rPr>
            </w:pPr>
          </w:p>
        </w:tc>
      </w:tr>
      <w:tr w:rsidR="00D3114C" w:rsidRPr="00D36A83" w:rsidTr="00EF5A2E">
        <w:tc>
          <w:tcPr>
            <w:tcW w:w="1422" w:type="dxa"/>
            <w:tcBorders>
              <w:top w:val="single" w:sz="12" w:space="0" w:color="auto"/>
            </w:tcBorders>
          </w:tcPr>
          <w:p w:rsidR="00D3114C" w:rsidRDefault="00D3114C"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D3114C" w:rsidRDefault="00D3114C" w:rsidP="001E3B4D">
            <w:pPr>
              <w:rPr>
                <w:rFonts w:cs="Calibri"/>
              </w:rPr>
            </w:pPr>
            <w:r>
              <w:rPr>
                <w:rFonts w:cs="Calibri"/>
              </w:rPr>
              <w:t>The system shall mark data records as inactive when asked to delete them.</w:t>
            </w:r>
          </w:p>
        </w:tc>
        <w:tc>
          <w:tcPr>
            <w:tcW w:w="900" w:type="dxa"/>
            <w:tcBorders>
              <w:top w:val="single" w:sz="12" w:space="0" w:color="auto"/>
            </w:tcBorders>
          </w:tcPr>
          <w:p w:rsidR="00D3114C" w:rsidRPr="00C373B2" w:rsidRDefault="00D3114C" w:rsidP="00EF5A2E">
            <w:pPr>
              <w:pStyle w:val="BodyText"/>
              <w:spacing w:before="40" w:after="40"/>
              <w:jc w:val="center"/>
              <w:rPr>
                <w:rFonts w:ascii="Arial" w:hAnsi="Arial" w:cs="Arial"/>
                <w:sz w:val="20"/>
              </w:rPr>
            </w:pPr>
          </w:p>
        </w:tc>
        <w:tc>
          <w:tcPr>
            <w:tcW w:w="1260" w:type="dxa"/>
            <w:tcBorders>
              <w:top w:val="single" w:sz="12" w:space="0" w:color="auto"/>
            </w:tcBorders>
          </w:tcPr>
          <w:p w:rsidR="00D3114C" w:rsidRPr="00C373B2" w:rsidRDefault="00D3114C"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9466D7">
            <w:pPr>
              <w:rPr>
                <w:rFonts w:cs="Calibri"/>
              </w:rPr>
            </w:pPr>
            <w:r w:rsidRPr="00455298">
              <w:rPr>
                <w:rFonts w:cs="Calibri"/>
              </w:rPr>
              <w:t>The system shall provide for segmentation of PHI and PII from non-protected data.</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037C8E">
            <w:pPr>
              <w:rPr>
                <w:rFonts w:cs="Calibri"/>
              </w:rPr>
            </w:pPr>
            <w:r w:rsidRPr="00455298">
              <w:rPr>
                <w:rFonts w:cs="Calibri"/>
              </w:rPr>
              <w:t xml:space="preserve">The system shall determine most current software for the device based on the device configuration information.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4870C3" w:rsidRPr="00D36A83" w:rsidTr="00EF5A2E">
        <w:tc>
          <w:tcPr>
            <w:tcW w:w="1422" w:type="dxa"/>
            <w:tcBorders>
              <w:top w:val="single" w:sz="12" w:space="0" w:color="auto"/>
            </w:tcBorders>
          </w:tcPr>
          <w:p w:rsidR="004870C3" w:rsidRDefault="004870C3"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4870C3" w:rsidRPr="00455298" w:rsidRDefault="004870C3" w:rsidP="00037C8E">
            <w:pPr>
              <w:rPr>
                <w:rFonts w:cs="Calibri"/>
              </w:rPr>
            </w:pPr>
            <w:r>
              <w:rPr>
                <w:rFonts w:cs="Calibri"/>
              </w:rPr>
              <w:t>The system shall schedule software updates.</w:t>
            </w:r>
          </w:p>
        </w:tc>
        <w:tc>
          <w:tcPr>
            <w:tcW w:w="900" w:type="dxa"/>
            <w:tcBorders>
              <w:top w:val="single" w:sz="12" w:space="0" w:color="auto"/>
            </w:tcBorders>
          </w:tcPr>
          <w:p w:rsidR="004870C3" w:rsidRPr="00C373B2" w:rsidRDefault="004870C3" w:rsidP="00EF5A2E">
            <w:pPr>
              <w:pStyle w:val="BodyText"/>
              <w:spacing w:before="40" w:after="40"/>
              <w:jc w:val="center"/>
              <w:rPr>
                <w:rFonts w:ascii="Arial" w:hAnsi="Arial" w:cs="Arial"/>
                <w:sz w:val="20"/>
              </w:rPr>
            </w:pPr>
          </w:p>
        </w:tc>
        <w:tc>
          <w:tcPr>
            <w:tcW w:w="1260" w:type="dxa"/>
            <w:tcBorders>
              <w:top w:val="single" w:sz="12" w:space="0" w:color="auto"/>
            </w:tcBorders>
          </w:tcPr>
          <w:p w:rsidR="004870C3" w:rsidRPr="00C373B2" w:rsidRDefault="004870C3"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 xml:space="preserve">The system shall be capable of automatically grouping devices according to a device type for viewing at the server.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The system shall recognize a new device through device identification.</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 xml:space="preserve">The system shall add new devices to the device list.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56106E">
            <w:pPr>
              <w:rPr>
                <w:rFonts w:cs="Calibri"/>
              </w:rPr>
            </w:pPr>
            <w:r w:rsidRPr="00455298">
              <w:rPr>
                <w:rFonts w:cs="Calibri"/>
              </w:rPr>
              <w:t>The system shall characterize any new device added to the system by device type.</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6C7897">
            <w:pPr>
              <w:rPr>
                <w:rFonts w:cs="Calibri"/>
              </w:rPr>
            </w:pPr>
            <w:r w:rsidRPr="00455298">
              <w:rPr>
                <w:rFonts w:cs="Calibri"/>
              </w:rPr>
              <w:t>The system shall support a multidimensional</w:t>
            </w:r>
            <w:r w:rsidR="00211778">
              <w:rPr>
                <w:rFonts w:cs="Calibri"/>
              </w:rPr>
              <w:t xml:space="preserve"> </w:t>
            </w:r>
            <w:r w:rsidRPr="00455298">
              <w:rPr>
                <w:rFonts w:cs="Calibri"/>
              </w:rPr>
              <w:t>lookup to determine the current software for a device.</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Default="00294265" w:rsidP="00860D6B">
            <w:pPr>
              <w:rPr>
                <w:rFonts w:cs="Calibri"/>
              </w:rPr>
            </w:pPr>
            <w:r w:rsidRPr="00455298">
              <w:rPr>
                <w:rFonts w:cs="Calibri"/>
              </w:rPr>
              <w:t>The system shall maintain regulatory approval</w:t>
            </w:r>
            <w:r w:rsidR="00B46658">
              <w:rPr>
                <w:rFonts w:cs="Calibri"/>
              </w:rPr>
              <w:t xml:space="preserve"> of a software package</w:t>
            </w:r>
            <w:r w:rsidRPr="00455298">
              <w:rPr>
                <w:rFonts w:cs="Calibri"/>
              </w:rPr>
              <w:t xml:space="preserve"> by country.</w:t>
            </w:r>
          </w:p>
          <w:p w:rsidR="00B46658" w:rsidRPr="00455298" w:rsidRDefault="00B46658" w:rsidP="00860D6B">
            <w:pPr>
              <w:rPr>
                <w:rFonts w:cs="Calibri"/>
              </w:rPr>
            </w:pPr>
            <w:ins w:id="129" w:author="Dougherty" w:date="2012-05-22T12:14:00Z">
              <w:r>
                <w:rPr>
                  <w:rFonts w:cs="Calibri"/>
                </w:rPr>
                <w:t>[This is done based on the device table tracking the approval of the product by country]</w:t>
              </w:r>
            </w:ins>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BF3800">
            <w:pPr>
              <w:rPr>
                <w:rFonts w:cs="Calibri"/>
              </w:rPr>
            </w:pPr>
            <w:r w:rsidRPr="00455298">
              <w:rPr>
                <w:rFonts w:cs="Calibri"/>
              </w:rPr>
              <w:t>The system shall only allow software updates for devices in countries where regulatory approval exists.</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FF0113" w:rsidRPr="00D36A83" w:rsidTr="00EF5A2E">
        <w:trPr>
          <w:ins w:id="130" w:author="Dougherty" w:date="2012-05-22T12:47:00Z"/>
        </w:trPr>
        <w:tc>
          <w:tcPr>
            <w:tcW w:w="1422" w:type="dxa"/>
            <w:tcBorders>
              <w:top w:val="single" w:sz="12" w:space="0" w:color="auto"/>
            </w:tcBorders>
          </w:tcPr>
          <w:p w:rsidR="00FF0113" w:rsidRDefault="00FF0113" w:rsidP="00833925">
            <w:pPr>
              <w:pStyle w:val="BodyText"/>
              <w:numPr>
                <w:ilvl w:val="0"/>
                <w:numId w:val="3"/>
              </w:numPr>
              <w:spacing w:before="40" w:after="40"/>
              <w:jc w:val="center"/>
              <w:rPr>
                <w:ins w:id="131" w:author="Dougherty" w:date="2012-05-22T12:47:00Z"/>
                <w:rFonts w:ascii="Arial" w:hAnsi="Arial"/>
                <w:b/>
                <w:sz w:val="20"/>
              </w:rPr>
            </w:pPr>
          </w:p>
        </w:tc>
        <w:tc>
          <w:tcPr>
            <w:tcW w:w="6030" w:type="dxa"/>
            <w:tcBorders>
              <w:top w:val="single" w:sz="12" w:space="0" w:color="auto"/>
            </w:tcBorders>
          </w:tcPr>
          <w:p w:rsidR="00FF0113" w:rsidRPr="00455298" w:rsidRDefault="00FF0113" w:rsidP="00860D6B">
            <w:pPr>
              <w:rPr>
                <w:ins w:id="132" w:author="Dougherty" w:date="2012-05-22T12:47:00Z"/>
                <w:rFonts w:cs="Calibri"/>
              </w:rPr>
            </w:pPr>
            <w:ins w:id="133" w:author="Dougherty" w:date="2012-05-22T12:48:00Z">
              <w:r>
                <w:rPr>
                  <w:rFonts w:cs="Calibri"/>
                </w:rPr>
                <w:t>The system shall provide a means to track entitlement to software updates.</w:t>
              </w:r>
            </w:ins>
          </w:p>
        </w:tc>
        <w:tc>
          <w:tcPr>
            <w:tcW w:w="900" w:type="dxa"/>
            <w:tcBorders>
              <w:top w:val="single" w:sz="12" w:space="0" w:color="auto"/>
            </w:tcBorders>
          </w:tcPr>
          <w:p w:rsidR="00FF0113" w:rsidRPr="00C373B2" w:rsidRDefault="00FF0113" w:rsidP="00EF5A2E">
            <w:pPr>
              <w:pStyle w:val="BodyText"/>
              <w:spacing w:before="40" w:after="40"/>
              <w:jc w:val="center"/>
              <w:rPr>
                <w:ins w:id="134" w:author="Dougherty" w:date="2012-05-22T12:47:00Z"/>
                <w:rFonts w:ascii="Arial" w:hAnsi="Arial" w:cs="Arial"/>
                <w:sz w:val="20"/>
              </w:rPr>
            </w:pPr>
          </w:p>
        </w:tc>
        <w:tc>
          <w:tcPr>
            <w:tcW w:w="1260" w:type="dxa"/>
            <w:tcBorders>
              <w:top w:val="single" w:sz="12" w:space="0" w:color="auto"/>
            </w:tcBorders>
          </w:tcPr>
          <w:p w:rsidR="00FF0113" w:rsidRPr="00C373B2" w:rsidRDefault="00FF0113" w:rsidP="00EF5A2E">
            <w:pPr>
              <w:pStyle w:val="BodyText"/>
              <w:spacing w:before="40" w:after="40"/>
              <w:rPr>
                <w:ins w:id="135" w:author="Dougherty" w:date="2012-05-22T12:47:00Z"/>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860D6B">
            <w:pPr>
              <w:rPr>
                <w:rFonts w:cs="Calibri"/>
              </w:rPr>
            </w:pPr>
            <w:r w:rsidRPr="00455298">
              <w:rPr>
                <w:rFonts w:cs="Calibri"/>
              </w:rPr>
              <w:t>The system shall check customer entitlement to software updates privileges</w:t>
            </w:r>
            <w:ins w:id="136" w:author="Dougherty" w:date="2012-05-22T12:48:00Z">
              <w:r w:rsidR="00FF0113">
                <w:rPr>
                  <w:rFonts w:cs="Calibri"/>
                </w:rPr>
                <w:t xml:space="preserve"> before allowing access to the software updates</w:t>
              </w:r>
            </w:ins>
            <w:r w:rsidRPr="00455298">
              <w:rPr>
                <w:rFonts w:cs="Calibri"/>
              </w:rPr>
              <w:t xml:space="preserve">. </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860D6B">
            <w:pPr>
              <w:rPr>
                <w:rFonts w:cs="Calibri"/>
              </w:rPr>
            </w:pPr>
            <w:r w:rsidRPr="00455298">
              <w:rPr>
                <w:rFonts w:cs="Calibri"/>
              </w:rPr>
              <w:t>The dimensions of the lookup shall include:</w:t>
            </w:r>
          </w:p>
          <w:p w:rsidR="00294265" w:rsidRPr="00455298" w:rsidRDefault="00294265" w:rsidP="000E3A32">
            <w:pPr>
              <w:rPr>
                <w:rFonts w:cs="Calibri"/>
              </w:rPr>
            </w:pPr>
            <w:r w:rsidRPr="00455298">
              <w:rPr>
                <w:rFonts w:cs="Calibri"/>
              </w:rPr>
              <w:t>Country</w:t>
            </w:r>
          </w:p>
          <w:p w:rsidR="00294265" w:rsidRPr="00455298" w:rsidRDefault="00294265" w:rsidP="000E3A32">
            <w:pPr>
              <w:rPr>
                <w:rFonts w:cs="Calibri"/>
              </w:rPr>
            </w:pPr>
            <w:r w:rsidRPr="00455298">
              <w:rPr>
                <w:rFonts w:cs="Calibri"/>
              </w:rPr>
              <w:t>Regulatory Approval</w:t>
            </w:r>
          </w:p>
          <w:p w:rsidR="00294265" w:rsidRPr="00455298" w:rsidRDefault="00294265" w:rsidP="000E3A32">
            <w:pPr>
              <w:rPr>
                <w:rFonts w:cs="Calibri"/>
              </w:rPr>
            </w:pPr>
            <w:r w:rsidRPr="00455298">
              <w:rPr>
                <w:rFonts w:cs="Calibri"/>
              </w:rPr>
              <w:t>Customer Entitlement</w:t>
            </w:r>
          </w:p>
          <w:p w:rsidR="00294265" w:rsidRPr="00455298" w:rsidRDefault="00294265" w:rsidP="000E3A32">
            <w:pPr>
              <w:rPr>
                <w:rFonts w:cs="Calibri"/>
              </w:rPr>
            </w:pPr>
            <w:r w:rsidRPr="00455298">
              <w:rPr>
                <w:rFonts w:cs="Calibri"/>
              </w:rPr>
              <w:t>Device model</w:t>
            </w:r>
          </w:p>
          <w:p w:rsidR="00294265" w:rsidRPr="00455298" w:rsidRDefault="00294265" w:rsidP="000E3A32">
            <w:pPr>
              <w:rPr>
                <w:rFonts w:cs="Calibri"/>
              </w:rPr>
            </w:pPr>
            <w:r w:rsidRPr="00455298">
              <w:rPr>
                <w:rFonts w:cs="Calibri"/>
              </w:rPr>
              <w:t>Device hardware</w:t>
            </w:r>
          </w:p>
          <w:p w:rsidR="00294265" w:rsidRPr="00455298" w:rsidRDefault="00294265" w:rsidP="000E3A32">
            <w:pPr>
              <w:rPr>
                <w:rFonts w:cs="Calibri"/>
              </w:rPr>
            </w:pPr>
            <w:r w:rsidRPr="00455298">
              <w:rPr>
                <w:rFonts w:cs="Calibri"/>
              </w:rPr>
              <w:t>Device hardware version</w:t>
            </w:r>
          </w:p>
          <w:p w:rsidR="00294265" w:rsidRPr="00455298" w:rsidRDefault="00294265" w:rsidP="000E3A32">
            <w:pPr>
              <w:rPr>
                <w:rFonts w:cs="Calibri"/>
              </w:rPr>
            </w:pPr>
            <w:r w:rsidRPr="00455298">
              <w:rPr>
                <w:rFonts w:cs="Calibri"/>
              </w:rPr>
              <w:t>Device hardware options [plural]</w:t>
            </w:r>
          </w:p>
          <w:p w:rsidR="00294265" w:rsidRPr="00455298" w:rsidRDefault="00294265" w:rsidP="000E3A32">
            <w:pPr>
              <w:rPr>
                <w:rFonts w:cs="Calibri"/>
              </w:rPr>
            </w:pPr>
            <w:r w:rsidRPr="00455298">
              <w:rPr>
                <w:rFonts w:cs="Calibri"/>
              </w:rPr>
              <w:t xml:space="preserve">Device software </w:t>
            </w:r>
          </w:p>
          <w:p w:rsidR="00294265" w:rsidRPr="00455298" w:rsidRDefault="00294265" w:rsidP="000E3A32">
            <w:pPr>
              <w:rPr>
                <w:rFonts w:cs="Calibri"/>
              </w:rPr>
            </w:pPr>
            <w:r w:rsidRPr="00455298">
              <w:rPr>
                <w:rFonts w:cs="Calibri"/>
              </w:rPr>
              <w:t>Device software version</w:t>
            </w:r>
          </w:p>
          <w:p w:rsidR="00294265" w:rsidRPr="00455298" w:rsidRDefault="00294265" w:rsidP="000E3A32">
            <w:pPr>
              <w:rPr>
                <w:rFonts w:cs="Calibri"/>
              </w:rPr>
            </w:pPr>
            <w:r w:rsidRPr="00455298">
              <w:rPr>
                <w:rFonts w:cs="Calibri"/>
              </w:rPr>
              <w:t>Device option software [plural]</w:t>
            </w:r>
          </w:p>
          <w:p w:rsidR="00294265" w:rsidRPr="00455298" w:rsidRDefault="00294265" w:rsidP="000E3A32">
            <w:pPr>
              <w:rPr>
                <w:rFonts w:cs="Calibri"/>
              </w:rPr>
            </w:pPr>
            <w:r w:rsidRPr="00455298">
              <w:rPr>
                <w:rFonts w:cs="Calibri"/>
              </w:rPr>
              <w:t>Device option software version [plural]</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29426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94265" w:rsidRPr="00455298" w:rsidRDefault="00294265" w:rsidP="00860D6B">
            <w:pPr>
              <w:rPr>
                <w:rFonts w:cs="Calibri"/>
              </w:rPr>
            </w:pPr>
            <w:r w:rsidRPr="00455298">
              <w:rPr>
                <w:rFonts w:cs="Calibri"/>
              </w:rPr>
              <w:t>The system shall provide a user interface to users to view device information stored on the server.</w:t>
            </w:r>
          </w:p>
        </w:tc>
        <w:tc>
          <w:tcPr>
            <w:tcW w:w="900" w:type="dxa"/>
            <w:tcBorders>
              <w:top w:val="single" w:sz="12" w:space="0" w:color="auto"/>
            </w:tcBorders>
          </w:tcPr>
          <w:p w:rsidR="00294265" w:rsidRPr="00C373B2" w:rsidRDefault="00294265" w:rsidP="00EF5A2E">
            <w:pPr>
              <w:pStyle w:val="BodyText"/>
              <w:spacing w:before="40" w:after="40"/>
              <w:jc w:val="center"/>
              <w:rPr>
                <w:rFonts w:ascii="Arial" w:hAnsi="Arial" w:cs="Arial"/>
                <w:sz w:val="20"/>
              </w:rPr>
            </w:pPr>
          </w:p>
        </w:tc>
        <w:tc>
          <w:tcPr>
            <w:tcW w:w="1260" w:type="dxa"/>
            <w:tcBorders>
              <w:top w:val="single" w:sz="12" w:space="0" w:color="auto"/>
            </w:tcBorders>
          </w:tcPr>
          <w:p w:rsidR="00294265" w:rsidRPr="00C373B2" w:rsidRDefault="00294265"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Pr="00455298" w:rsidRDefault="00ED2DAD" w:rsidP="00860D6B">
            <w:pPr>
              <w:rPr>
                <w:rFonts w:cs="Calibri"/>
              </w:rPr>
            </w:pPr>
            <w:r w:rsidRPr="00ED2DAD">
              <w:rPr>
                <w:rFonts w:cs="Calibri"/>
              </w:rPr>
              <w:t>The system shall allow the up load of software manuals</w:t>
            </w:r>
            <w:r w:rsidR="00B46658">
              <w:rPr>
                <w:rFonts w:cs="Calibri"/>
              </w:rPr>
              <w:t xml:space="preserve"> for distribution</w:t>
            </w:r>
            <w:r w:rsidRPr="00ED2DAD">
              <w:rPr>
                <w:rFonts w:cs="Calibri"/>
              </w:rPr>
              <w:t xml:space="preserve"> by administrative staff.</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2E5468"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E5468" w:rsidRPr="00455298" w:rsidRDefault="002E5468" w:rsidP="004341AC">
            <w:pPr>
              <w:rPr>
                <w:rFonts w:cs="Calibri"/>
              </w:rPr>
            </w:pPr>
            <w:r w:rsidRPr="00455298">
              <w:rPr>
                <w:rFonts w:cs="Calibri"/>
              </w:rPr>
              <w:t xml:space="preserve">The system shall allow the up load of </w:t>
            </w:r>
            <w:r w:rsidR="004341AC">
              <w:rPr>
                <w:rFonts w:cs="Calibri"/>
              </w:rPr>
              <w:t>pdf</w:t>
            </w:r>
            <w:r w:rsidR="004341AC" w:rsidRPr="00455298">
              <w:rPr>
                <w:rFonts w:cs="Calibri"/>
              </w:rPr>
              <w:t xml:space="preserve"> </w:t>
            </w:r>
            <w:r w:rsidR="00ED2DAD" w:rsidRPr="00455298">
              <w:rPr>
                <w:rFonts w:cs="Calibri"/>
              </w:rPr>
              <w:t xml:space="preserve">documents </w:t>
            </w:r>
            <w:r w:rsidR="00B46658">
              <w:rPr>
                <w:rFonts w:cs="Calibri"/>
              </w:rPr>
              <w:t xml:space="preserve">for distribution </w:t>
            </w:r>
            <w:r w:rsidRPr="00455298">
              <w:rPr>
                <w:rFonts w:cs="Calibri"/>
              </w:rPr>
              <w:t xml:space="preserve">by administrative staff. </w:t>
            </w:r>
          </w:p>
        </w:tc>
        <w:tc>
          <w:tcPr>
            <w:tcW w:w="900" w:type="dxa"/>
            <w:tcBorders>
              <w:top w:val="single" w:sz="12" w:space="0" w:color="auto"/>
            </w:tcBorders>
          </w:tcPr>
          <w:p w:rsidR="002E5468" w:rsidRPr="00C373B2" w:rsidRDefault="002E5468" w:rsidP="00EF5A2E">
            <w:pPr>
              <w:pStyle w:val="BodyText"/>
              <w:spacing w:before="40" w:after="40"/>
              <w:jc w:val="center"/>
              <w:rPr>
                <w:rFonts w:ascii="Arial" w:hAnsi="Arial" w:cs="Arial"/>
                <w:sz w:val="20"/>
              </w:rPr>
            </w:pPr>
          </w:p>
        </w:tc>
        <w:tc>
          <w:tcPr>
            <w:tcW w:w="1260" w:type="dxa"/>
            <w:tcBorders>
              <w:top w:val="single" w:sz="12" w:space="0" w:color="auto"/>
            </w:tcBorders>
          </w:tcPr>
          <w:p w:rsidR="002E5468" w:rsidRPr="00C373B2" w:rsidRDefault="002E5468" w:rsidP="00EF5A2E">
            <w:pPr>
              <w:pStyle w:val="BodyText"/>
              <w:spacing w:before="40" w:after="40"/>
              <w:rPr>
                <w:rFonts w:ascii="Arial" w:hAnsi="Arial" w:cs="Arial"/>
                <w:sz w:val="20"/>
              </w:rPr>
            </w:pPr>
          </w:p>
        </w:tc>
      </w:tr>
      <w:tr w:rsidR="002E5468"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E5468" w:rsidRPr="00455298" w:rsidRDefault="00C96DC6" w:rsidP="00071227">
            <w:pPr>
              <w:rPr>
                <w:rFonts w:cs="Calibri"/>
              </w:rPr>
            </w:pPr>
            <w:r w:rsidRPr="00455298">
              <w:rPr>
                <w:rFonts w:cs="Calibri"/>
              </w:rPr>
              <w:t>T</w:t>
            </w:r>
            <w:r w:rsidR="00071227" w:rsidRPr="00455298">
              <w:rPr>
                <w:rFonts w:cs="Calibri"/>
              </w:rPr>
              <w:t xml:space="preserve">he system shall classify documents </w:t>
            </w:r>
            <w:r w:rsidRPr="00455298">
              <w:rPr>
                <w:rFonts w:cs="Calibri"/>
              </w:rPr>
              <w:t>by software version, device type and software package status.</w:t>
            </w:r>
          </w:p>
        </w:tc>
        <w:tc>
          <w:tcPr>
            <w:tcW w:w="900" w:type="dxa"/>
            <w:tcBorders>
              <w:top w:val="single" w:sz="12" w:space="0" w:color="auto"/>
            </w:tcBorders>
          </w:tcPr>
          <w:p w:rsidR="002E5468" w:rsidRPr="00C373B2" w:rsidRDefault="002E5468" w:rsidP="00EF5A2E">
            <w:pPr>
              <w:pStyle w:val="BodyText"/>
              <w:spacing w:before="40" w:after="40"/>
              <w:jc w:val="center"/>
              <w:rPr>
                <w:rFonts w:ascii="Arial" w:hAnsi="Arial" w:cs="Arial"/>
                <w:sz w:val="20"/>
              </w:rPr>
            </w:pPr>
          </w:p>
        </w:tc>
        <w:tc>
          <w:tcPr>
            <w:tcW w:w="1260" w:type="dxa"/>
            <w:tcBorders>
              <w:top w:val="single" w:sz="12" w:space="0" w:color="auto"/>
            </w:tcBorders>
          </w:tcPr>
          <w:p w:rsidR="002E5468" w:rsidRPr="00C373B2" w:rsidRDefault="002E5468"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Pr="00455298" w:rsidRDefault="00ED2DAD" w:rsidP="00455298">
            <w:pPr>
              <w:rPr>
                <w:rFonts w:cs="Calibri"/>
              </w:rPr>
            </w:pPr>
            <w:r>
              <w:rPr>
                <w:rFonts w:cs="Calibri"/>
              </w:rPr>
              <w:t>The system shall allow the independent download of software manuals</w:t>
            </w:r>
            <w:ins w:id="137" w:author="Dougherty" w:date="2012-05-22T12:16:00Z">
              <w:r w:rsidR="00B46658">
                <w:rPr>
                  <w:rFonts w:cs="Calibri"/>
                </w:rPr>
                <w:t xml:space="preserve"> based on role and access policy</w:t>
              </w:r>
            </w:ins>
            <w:del w:id="138" w:author="Dougherty" w:date="2012-05-22T12:16:00Z">
              <w:r w:rsidDel="00B46658">
                <w:rPr>
                  <w:rFonts w:cs="Calibri"/>
                </w:rPr>
                <w:delText>.</w:delText>
              </w:r>
            </w:del>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Pr="00455298" w:rsidRDefault="00ED2DAD" w:rsidP="00071227">
            <w:pPr>
              <w:rPr>
                <w:rFonts w:cs="Calibri"/>
              </w:rPr>
            </w:pPr>
            <w:r>
              <w:rPr>
                <w:rFonts w:cs="Calibri"/>
              </w:rPr>
              <w:t>The system shall allow the download of other documents.</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Default="00ED2DAD" w:rsidP="007D4755">
            <w:pPr>
              <w:rPr>
                <w:rFonts w:cs="Calibri"/>
              </w:rPr>
            </w:pPr>
            <w:r>
              <w:rPr>
                <w:rFonts w:cs="Calibri"/>
              </w:rPr>
              <w:t xml:space="preserve">The system shall classify up loaded documents </w:t>
            </w:r>
            <w:r w:rsidR="007D4755">
              <w:rPr>
                <w:rFonts w:cs="Calibri"/>
              </w:rPr>
              <w:t xml:space="preserve">by </w:t>
            </w:r>
            <w:r>
              <w:rPr>
                <w:rFonts w:cs="Calibri"/>
              </w:rPr>
              <w:t>document type.</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ED2DAD"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ED2DAD" w:rsidRDefault="00ED2DAD" w:rsidP="00ED2DAD">
            <w:pPr>
              <w:rPr>
                <w:rFonts w:cs="Calibri"/>
              </w:rPr>
            </w:pPr>
            <w:r>
              <w:rPr>
                <w:rFonts w:cs="Calibri"/>
              </w:rPr>
              <w:t>The document type enumeration shall include:</w:t>
            </w:r>
          </w:p>
          <w:p w:rsidR="00ED2DAD" w:rsidRDefault="00ED2DAD" w:rsidP="00ED2DAD">
            <w:pPr>
              <w:rPr>
                <w:rFonts w:cs="Calibri"/>
              </w:rPr>
            </w:pPr>
            <w:r>
              <w:rPr>
                <w:rFonts w:cs="Calibri"/>
              </w:rPr>
              <w:t>Software</w:t>
            </w:r>
          </w:p>
          <w:p w:rsidR="00ED2DAD" w:rsidRDefault="00ED2DAD" w:rsidP="00ED2DAD">
            <w:pPr>
              <w:rPr>
                <w:rFonts w:cs="Calibri"/>
              </w:rPr>
            </w:pPr>
            <w:r>
              <w:rPr>
                <w:rFonts w:cs="Calibri"/>
              </w:rPr>
              <w:t>Release Notes</w:t>
            </w:r>
          </w:p>
          <w:p w:rsidR="00ED2DAD" w:rsidRDefault="00B46658" w:rsidP="00ED2DAD">
            <w:pPr>
              <w:rPr>
                <w:rFonts w:cs="Calibri"/>
              </w:rPr>
            </w:pPr>
            <w:r>
              <w:rPr>
                <w:rFonts w:cs="Calibri"/>
              </w:rPr>
              <w:t>User Guides</w:t>
            </w:r>
          </w:p>
          <w:p w:rsidR="00ED2DAD" w:rsidRDefault="00B46658" w:rsidP="00ED2DAD">
            <w:pPr>
              <w:rPr>
                <w:rFonts w:cs="Calibri"/>
              </w:rPr>
            </w:pPr>
            <w:r>
              <w:rPr>
                <w:rFonts w:cs="Calibri"/>
              </w:rPr>
              <w:t xml:space="preserve">Service </w:t>
            </w:r>
            <w:r w:rsidR="00ED2DAD">
              <w:rPr>
                <w:rFonts w:cs="Calibri"/>
              </w:rPr>
              <w:t>Manual</w:t>
            </w:r>
          </w:p>
          <w:p w:rsidR="00ED2DAD" w:rsidRDefault="00ED2DAD" w:rsidP="00ED2DAD">
            <w:pPr>
              <w:rPr>
                <w:rFonts w:cs="Calibri"/>
              </w:rPr>
            </w:pPr>
            <w:r>
              <w:rPr>
                <w:rFonts w:cs="Calibri"/>
              </w:rPr>
              <w:t>Other</w:t>
            </w:r>
          </w:p>
        </w:tc>
        <w:tc>
          <w:tcPr>
            <w:tcW w:w="900" w:type="dxa"/>
            <w:tcBorders>
              <w:top w:val="single" w:sz="12" w:space="0" w:color="auto"/>
            </w:tcBorders>
          </w:tcPr>
          <w:p w:rsidR="00ED2DAD" w:rsidRPr="00C373B2" w:rsidRDefault="00ED2DAD" w:rsidP="00EF5A2E">
            <w:pPr>
              <w:pStyle w:val="BodyText"/>
              <w:spacing w:before="40" w:after="40"/>
              <w:jc w:val="center"/>
              <w:rPr>
                <w:rFonts w:ascii="Arial" w:hAnsi="Arial" w:cs="Arial"/>
                <w:sz w:val="20"/>
              </w:rPr>
            </w:pPr>
          </w:p>
        </w:tc>
        <w:tc>
          <w:tcPr>
            <w:tcW w:w="1260" w:type="dxa"/>
            <w:tcBorders>
              <w:top w:val="single" w:sz="12" w:space="0" w:color="auto"/>
            </w:tcBorders>
          </w:tcPr>
          <w:p w:rsidR="00ED2DAD" w:rsidRPr="00C373B2" w:rsidRDefault="00ED2DAD"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455298">
            <w:pPr>
              <w:rPr>
                <w:rFonts w:cs="Calibri"/>
                <w:sz w:val="20"/>
              </w:rPr>
            </w:pPr>
            <w:r w:rsidRPr="00455298">
              <w:rPr>
                <w:rFonts w:cs="Calibri"/>
              </w:rPr>
              <w:t xml:space="preserve">The system shall support software package status.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455298">
            <w:pPr>
              <w:rPr>
                <w:rFonts w:cs="Calibri"/>
              </w:rPr>
            </w:pPr>
            <w:r w:rsidRPr="00455298">
              <w:rPr>
                <w:rFonts w:cs="Calibri"/>
              </w:rPr>
              <w:t>The software package status shall include:</w:t>
            </w:r>
          </w:p>
          <w:p w:rsidR="00C96DC6" w:rsidRPr="00455298" w:rsidRDefault="00C96DC6" w:rsidP="00455298">
            <w:pPr>
              <w:rPr>
                <w:rFonts w:cs="Calibri"/>
              </w:rPr>
            </w:pPr>
            <w:r w:rsidRPr="00455298">
              <w:rPr>
                <w:rFonts w:cs="Calibri"/>
              </w:rPr>
              <w:t>Testing</w:t>
            </w:r>
          </w:p>
          <w:p w:rsidR="00C96DC6" w:rsidRPr="00455298" w:rsidRDefault="00C96DC6" w:rsidP="00455298">
            <w:pPr>
              <w:rPr>
                <w:rFonts w:cs="Calibri"/>
              </w:rPr>
            </w:pPr>
            <w:r w:rsidRPr="00455298">
              <w:rPr>
                <w:rFonts w:cs="Calibri"/>
              </w:rPr>
              <w:t>In Production</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2A3E5E">
        <w:trPr>
          <w:trHeight w:val="537"/>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034D8F">
            <w:pPr>
              <w:rPr>
                <w:rFonts w:cs="Calibri"/>
              </w:rPr>
            </w:pPr>
            <w:r w:rsidRPr="00455298">
              <w:rPr>
                <w:rFonts w:cs="Calibri"/>
              </w:rPr>
              <w:t>The</w:t>
            </w:r>
            <w:r w:rsidR="00185341">
              <w:rPr>
                <w:rFonts w:cs="Calibri"/>
              </w:rPr>
              <w:t xml:space="preserve"> </w:t>
            </w:r>
            <w:r w:rsidRPr="00455298">
              <w:rPr>
                <w:rFonts w:cs="Calibri"/>
              </w:rPr>
              <w:t xml:space="preserve">system shall display </w:t>
            </w:r>
            <w:r w:rsidR="00034D8F">
              <w:rPr>
                <w:rFonts w:cs="Calibri"/>
              </w:rPr>
              <w:t xml:space="preserve">available </w:t>
            </w:r>
            <w:r w:rsidRPr="00455298">
              <w:rPr>
                <w:rFonts w:cs="Calibri"/>
              </w:rPr>
              <w:t>software upgrade</w:t>
            </w:r>
            <w:r w:rsidR="00034D8F">
              <w:rPr>
                <w:rFonts w:cs="Calibri"/>
              </w:rPr>
              <w:t>s</w:t>
            </w:r>
            <w:r w:rsidRPr="00455298">
              <w:rPr>
                <w:rFonts w:cs="Calibri"/>
              </w:rPr>
              <w:t xml:space="preserve"> to the user.</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2A3E5E">
        <w:trPr>
          <w:trHeight w:val="537"/>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B811CC" w:rsidRDefault="00C96DC6" w:rsidP="00185341">
            <w:pPr>
              <w:rPr>
                <w:rFonts w:cs="Calibri"/>
              </w:rPr>
            </w:pPr>
            <w:r w:rsidRPr="00B811CC">
              <w:rPr>
                <w:rFonts w:cs="Calibri"/>
              </w:rPr>
              <w:t xml:space="preserve">The </w:t>
            </w:r>
            <w:r>
              <w:rPr>
                <w:rFonts w:cs="Calibri"/>
              </w:rPr>
              <w:t xml:space="preserve">software </w:t>
            </w:r>
            <w:r w:rsidRPr="00B811CC">
              <w:rPr>
                <w:rFonts w:cs="Calibri"/>
              </w:rPr>
              <w:t>package</w:t>
            </w:r>
            <w:r w:rsidR="002D5CBF">
              <w:rPr>
                <w:rFonts w:cs="Calibri"/>
              </w:rPr>
              <w:t xml:space="preserve"> at the agent (laptop)</w:t>
            </w:r>
            <w:r>
              <w:rPr>
                <w:rFonts w:cs="Calibri"/>
              </w:rPr>
              <w:t>shall have an expiration time.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2A3E5E">
        <w:trPr>
          <w:trHeight w:val="537"/>
        </w:trPr>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122AB5" w:rsidRDefault="00C96DC6" w:rsidP="00185341">
            <w:pPr>
              <w:rPr>
                <w:rFonts w:cs="Calibri"/>
              </w:rPr>
            </w:pPr>
            <w:r w:rsidRPr="00B811CC">
              <w:rPr>
                <w:rFonts w:cs="Calibri"/>
              </w:rPr>
              <w:t xml:space="preserve">The </w:t>
            </w:r>
            <w:r>
              <w:rPr>
                <w:rFonts w:cs="Calibri"/>
              </w:rPr>
              <w:t xml:space="preserve">software </w:t>
            </w:r>
            <w:r w:rsidRPr="00B811CC">
              <w:rPr>
                <w:rFonts w:cs="Calibri"/>
              </w:rPr>
              <w:t>package expiration time shall b</w:t>
            </w:r>
            <w:r>
              <w:rPr>
                <w:rFonts w:cs="Calibri"/>
              </w:rPr>
              <w:t>e configurable per device type.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CD4A09">
            <w:pPr>
              <w:rPr>
                <w:rFonts w:cs="Calibri"/>
              </w:rPr>
            </w:pPr>
            <w:r w:rsidRPr="00455298">
              <w:rPr>
                <w:rFonts w:cs="Calibri"/>
              </w:rPr>
              <w:t>The system shall allow users to download software packages for entitled customers only.</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 xml:space="preserve">The system shall pull device logs from the device before updating the software.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system shall store the device logs</w:t>
            </w:r>
            <w:ins w:id="139" w:author="Dougherty" w:date="2012-05-22T12:36:00Z">
              <w:r w:rsidR="00AA1F36">
                <w:rPr>
                  <w:rFonts w:cs="Calibri"/>
                </w:rPr>
                <w:t xml:space="preserve"> on the server</w:t>
              </w:r>
            </w:ins>
            <w:r w:rsidRPr="00455298">
              <w:rPr>
                <w:rFonts w:cs="Calibri"/>
              </w:rPr>
              <w:t xml:space="preserve">.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The system shall retain the logs for a minimum of seven (7) years.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7D4755" w:rsidRPr="00D36A83" w:rsidTr="00EF5A2E">
        <w:tc>
          <w:tcPr>
            <w:tcW w:w="1422" w:type="dxa"/>
            <w:tcBorders>
              <w:top w:val="single" w:sz="12" w:space="0" w:color="auto"/>
            </w:tcBorders>
          </w:tcPr>
          <w:p w:rsidR="007D4755" w:rsidRDefault="007D4755"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7D4755" w:rsidRPr="00455298" w:rsidRDefault="007D4755" w:rsidP="007D4755">
            <w:pPr>
              <w:rPr>
                <w:rFonts w:cs="Calibri"/>
              </w:rPr>
            </w:pPr>
            <w:r>
              <w:rPr>
                <w:rFonts w:cs="Calibri"/>
              </w:rPr>
              <w:t>The system shall provide a records archive for records over two years old.</w:t>
            </w:r>
          </w:p>
        </w:tc>
        <w:tc>
          <w:tcPr>
            <w:tcW w:w="900" w:type="dxa"/>
            <w:tcBorders>
              <w:top w:val="single" w:sz="12" w:space="0" w:color="auto"/>
            </w:tcBorders>
          </w:tcPr>
          <w:p w:rsidR="007D4755" w:rsidRPr="00C373B2" w:rsidRDefault="007D4755" w:rsidP="00EF5A2E">
            <w:pPr>
              <w:pStyle w:val="BodyText"/>
              <w:spacing w:before="40" w:after="40"/>
              <w:jc w:val="center"/>
              <w:rPr>
                <w:rFonts w:ascii="Arial" w:hAnsi="Arial" w:cs="Arial"/>
                <w:sz w:val="20"/>
              </w:rPr>
            </w:pPr>
          </w:p>
        </w:tc>
        <w:tc>
          <w:tcPr>
            <w:tcW w:w="1260" w:type="dxa"/>
            <w:tcBorders>
              <w:top w:val="single" w:sz="12" w:space="0" w:color="auto"/>
            </w:tcBorders>
          </w:tcPr>
          <w:p w:rsidR="007D4755" w:rsidRPr="00C373B2" w:rsidRDefault="007D4755"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 xml:space="preserve">The system shall associate the logs with the particular device serial number.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2F2BC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F2BCE" w:rsidRPr="00455298" w:rsidRDefault="002F2BCE" w:rsidP="00860D6B">
            <w:pPr>
              <w:rPr>
                <w:rFonts w:cs="Calibri"/>
              </w:rPr>
            </w:pPr>
            <w:r w:rsidRPr="00455298">
              <w:rPr>
                <w:rFonts w:cs="Calibri"/>
              </w:rPr>
              <w:t xml:space="preserve">The system shall capture service type with uploaded service information. </w:t>
            </w:r>
          </w:p>
        </w:tc>
        <w:tc>
          <w:tcPr>
            <w:tcW w:w="900" w:type="dxa"/>
            <w:tcBorders>
              <w:top w:val="single" w:sz="12" w:space="0" w:color="auto"/>
            </w:tcBorders>
          </w:tcPr>
          <w:p w:rsidR="002F2BCE" w:rsidRPr="00C373B2" w:rsidRDefault="002F2BCE" w:rsidP="00EF5A2E">
            <w:pPr>
              <w:pStyle w:val="BodyText"/>
              <w:spacing w:before="40" w:after="40"/>
              <w:jc w:val="center"/>
              <w:rPr>
                <w:rFonts w:ascii="Arial" w:hAnsi="Arial" w:cs="Arial"/>
                <w:sz w:val="20"/>
              </w:rPr>
            </w:pPr>
          </w:p>
        </w:tc>
        <w:tc>
          <w:tcPr>
            <w:tcW w:w="1260" w:type="dxa"/>
            <w:tcBorders>
              <w:top w:val="single" w:sz="12" w:space="0" w:color="auto"/>
            </w:tcBorders>
          </w:tcPr>
          <w:p w:rsidR="002F2BCE" w:rsidRPr="00C373B2" w:rsidRDefault="002F2BCE" w:rsidP="00EF5A2E">
            <w:pPr>
              <w:pStyle w:val="BodyText"/>
              <w:spacing w:before="40" w:after="40"/>
              <w:rPr>
                <w:rFonts w:ascii="Arial" w:hAnsi="Arial" w:cs="Arial"/>
                <w:sz w:val="20"/>
              </w:rPr>
            </w:pPr>
          </w:p>
        </w:tc>
      </w:tr>
      <w:tr w:rsidR="002F2BC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F2BCE" w:rsidRPr="00455298" w:rsidRDefault="002F2BCE" w:rsidP="00860D6B">
            <w:pPr>
              <w:rPr>
                <w:rFonts w:cs="Calibri"/>
              </w:rPr>
            </w:pPr>
            <w:r w:rsidRPr="00455298">
              <w:rPr>
                <w:rFonts w:cs="Calibri"/>
              </w:rPr>
              <w:t>The service type enumeration shall include:</w:t>
            </w:r>
          </w:p>
          <w:p w:rsidR="00881B03" w:rsidRDefault="00881B03" w:rsidP="00860D6B">
            <w:pPr>
              <w:rPr>
                <w:rFonts w:cs="Calibri"/>
              </w:rPr>
            </w:pPr>
            <w:r>
              <w:rPr>
                <w:rFonts w:cs="Calibri"/>
              </w:rPr>
              <w:t>Install</w:t>
            </w:r>
          </w:p>
          <w:p w:rsidR="00EC4570" w:rsidRDefault="00EC4570" w:rsidP="00860D6B">
            <w:pPr>
              <w:rPr>
                <w:rFonts w:cs="Calibri"/>
              </w:rPr>
            </w:pPr>
            <w:r>
              <w:rPr>
                <w:rFonts w:cs="Calibri"/>
              </w:rPr>
              <w:t>De-install</w:t>
            </w:r>
          </w:p>
          <w:p w:rsidR="00EC4570" w:rsidRPr="00455298" w:rsidRDefault="00EC4570" w:rsidP="00860D6B">
            <w:pPr>
              <w:rPr>
                <w:rFonts w:cs="Calibri"/>
              </w:rPr>
            </w:pPr>
            <w:r>
              <w:rPr>
                <w:rFonts w:cs="Calibri"/>
              </w:rPr>
              <w:t>Inspection</w:t>
            </w:r>
          </w:p>
          <w:p w:rsidR="002F2BCE" w:rsidRDefault="002F2BCE" w:rsidP="00860D6B">
            <w:pPr>
              <w:rPr>
                <w:ins w:id="140" w:author="Dougherty" w:date="2012-05-22T12:19:00Z"/>
                <w:rFonts w:cs="Calibri"/>
              </w:rPr>
            </w:pPr>
            <w:r w:rsidRPr="00455298">
              <w:rPr>
                <w:rFonts w:cs="Calibri"/>
              </w:rPr>
              <w:t>Repair</w:t>
            </w:r>
          </w:p>
          <w:p w:rsidR="00034D8F" w:rsidRPr="00455298" w:rsidRDefault="00034D8F" w:rsidP="00860D6B">
            <w:pPr>
              <w:rPr>
                <w:rFonts w:cs="Calibri"/>
              </w:rPr>
            </w:pPr>
            <w:ins w:id="141" w:author="Dougherty" w:date="2012-05-22T12:19:00Z">
              <w:r>
                <w:rPr>
                  <w:rFonts w:cs="Calibri"/>
                </w:rPr>
                <w:t>Log Retrieval</w:t>
              </w:r>
            </w:ins>
          </w:p>
          <w:p w:rsidR="002F2BCE" w:rsidRPr="00455298" w:rsidRDefault="002F2BCE" w:rsidP="00860D6B">
            <w:pPr>
              <w:rPr>
                <w:rFonts w:cs="Calibri"/>
              </w:rPr>
            </w:pPr>
            <w:r w:rsidRPr="00455298">
              <w:rPr>
                <w:rFonts w:cs="Calibri"/>
              </w:rPr>
              <w:t>Preventive maintenance</w:t>
            </w:r>
          </w:p>
          <w:p w:rsidR="002F2BCE" w:rsidRPr="00455298" w:rsidRDefault="002F2BCE" w:rsidP="00860D6B">
            <w:pPr>
              <w:rPr>
                <w:rFonts w:cs="Calibri"/>
              </w:rPr>
            </w:pPr>
            <w:r w:rsidRPr="00455298">
              <w:rPr>
                <w:rFonts w:cs="Calibri"/>
              </w:rPr>
              <w:t>Upgrade</w:t>
            </w:r>
          </w:p>
        </w:tc>
        <w:tc>
          <w:tcPr>
            <w:tcW w:w="900" w:type="dxa"/>
            <w:tcBorders>
              <w:top w:val="single" w:sz="12" w:space="0" w:color="auto"/>
            </w:tcBorders>
          </w:tcPr>
          <w:p w:rsidR="002F2BCE" w:rsidRPr="00C373B2" w:rsidRDefault="002F2BCE" w:rsidP="00EF5A2E">
            <w:pPr>
              <w:pStyle w:val="BodyText"/>
              <w:spacing w:before="40" w:after="40"/>
              <w:jc w:val="center"/>
              <w:rPr>
                <w:rFonts w:ascii="Arial" w:hAnsi="Arial" w:cs="Arial"/>
                <w:sz w:val="20"/>
              </w:rPr>
            </w:pPr>
          </w:p>
        </w:tc>
        <w:tc>
          <w:tcPr>
            <w:tcW w:w="1260" w:type="dxa"/>
            <w:tcBorders>
              <w:top w:val="single" w:sz="12" w:space="0" w:color="auto"/>
            </w:tcBorders>
          </w:tcPr>
          <w:p w:rsidR="002F2BCE" w:rsidRPr="00C373B2" w:rsidRDefault="002F2BCE" w:rsidP="00EF5A2E">
            <w:pPr>
              <w:pStyle w:val="BodyText"/>
              <w:spacing w:before="40" w:after="40"/>
              <w:rPr>
                <w:rFonts w:ascii="Arial" w:hAnsi="Arial" w:cs="Arial"/>
                <w:sz w:val="20"/>
              </w:rPr>
            </w:pPr>
          </w:p>
        </w:tc>
      </w:tr>
      <w:tr w:rsidR="002F2BCE"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F2BCE" w:rsidRPr="00455298" w:rsidRDefault="002F2BCE" w:rsidP="00185341">
            <w:pPr>
              <w:rPr>
                <w:rFonts w:cs="Calibri"/>
              </w:rPr>
            </w:pPr>
            <w:r w:rsidRPr="00455298">
              <w:rPr>
                <w:rFonts w:cs="Calibri"/>
              </w:rPr>
              <w:t xml:space="preserve">The system shall </w:t>
            </w:r>
            <w:r w:rsidR="00876885" w:rsidRPr="00455298">
              <w:rPr>
                <w:rFonts w:cs="Calibri"/>
              </w:rPr>
              <w:t xml:space="preserve">identify all logs </w:t>
            </w:r>
            <w:r w:rsidR="00185341">
              <w:rPr>
                <w:rFonts w:cs="Calibri"/>
              </w:rPr>
              <w:t xml:space="preserve">that contain </w:t>
            </w:r>
            <w:r w:rsidR="00876885" w:rsidRPr="00455298">
              <w:rPr>
                <w:rFonts w:cs="Calibri"/>
              </w:rPr>
              <w:t xml:space="preserve">patient information. </w:t>
            </w:r>
          </w:p>
        </w:tc>
        <w:tc>
          <w:tcPr>
            <w:tcW w:w="900" w:type="dxa"/>
            <w:tcBorders>
              <w:top w:val="single" w:sz="12" w:space="0" w:color="auto"/>
            </w:tcBorders>
          </w:tcPr>
          <w:p w:rsidR="002F2BCE" w:rsidRPr="00C373B2" w:rsidRDefault="002F2BCE" w:rsidP="00EF5A2E">
            <w:pPr>
              <w:pStyle w:val="BodyText"/>
              <w:spacing w:before="40" w:after="40"/>
              <w:jc w:val="center"/>
              <w:rPr>
                <w:rFonts w:ascii="Arial" w:hAnsi="Arial" w:cs="Arial"/>
                <w:sz w:val="20"/>
              </w:rPr>
            </w:pPr>
          </w:p>
        </w:tc>
        <w:tc>
          <w:tcPr>
            <w:tcW w:w="1260" w:type="dxa"/>
            <w:tcBorders>
              <w:top w:val="single" w:sz="12" w:space="0" w:color="auto"/>
            </w:tcBorders>
          </w:tcPr>
          <w:p w:rsidR="002F2BCE" w:rsidRPr="00C373B2" w:rsidRDefault="002F2BCE" w:rsidP="00EF5A2E">
            <w:pPr>
              <w:pStyle w:val="BodyText"/>
              <w:spacing w:before="40" w:after="40"/>
              <w:rPr>
                <w:rFonts w:ascii="Arial" w:hAnsi="Arial" w:cs="Arial"/>
                <w:sz w:val="20"/>
              </w:rPr>
            </w:pPr>
          </w:p>
        </w:tc>
      </w:tr>
      <w:tr w:rsidR="0087688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876885" w:rsidRPr="00455298" w:rsidRDefault="00876885" w:rsidP="00185341">
            <w:pPr>
              <w:rPr>
                <w:rFonts w:cs="Calibri"/>
              </w:rPr>
            </w:pPr>
            <w:r w:rsidRPr="00455298">
              <w:rPr>
                <w:rFonts w:cs="Calibri"/>
              </w:rPr>
              <w:t xml:space="preserve">The system shall store logs </w:t>
            </w:r>
            <w:r w:rsidR="00185341">
              <w:rPr>
                <w:rFonts w:cs="Calibri"/>
              </w:rPr>
              <w:t xml:space="preserve">that contain </w:t>
            </w:r>
            <w:r w:rsidRPr="00455298">
              <w:rPr>
                <w:rFonts w:cs="Calibri"/>
              </w:rPr>
              <w:t>patient information separate</w:t>
            </w:r>
            <w:r w:rsidR="002F5698">
              <w:rPr>
                <w:rFonts w:cs="Calibri"/>
              </w:rPr>
              <w:t>ly</w:t>
            </w:r>
            <w:r w:rsidRPr="00455298">
              <w:rPr>
                <w:rFonts w:cs="Calibri"/>
              </w:rPr>
              <w:t xml:space="preserve"> from other logs.</w:t>
            </w:r>
          </w:p>
        </w:tc>
        <w:tc>
          <w:tcPr>
            <w:tcW w:w="900" w:type="dxa"/>
            <w:tcBorders>
              <w:top w:val="single" w:sz="12" w:space="0" w:color="auto"/>
            </w:tcBorders>
          </w:tcPr>
          <w:p w:rsidR="00876885" w:rsidRPr="00C373B2" w:rsidRDefault="00876885" w:rsidP="00EF5A2E">
            <w:pPr>
              <w:pStyle w:val="BodyText"/>
              <w:spacing w:before="40" w:after="40"/>
              <w:jc w:val="center"/>
              <w:rPr>
                <w:rFonts w:ascii="Arial" w:hAnsi="Arial" w:cs="Arial"/>
                <w:sz w:val="20"/>
              </w:rPr>
            </w:pPr>
          </w:p>
        </w:tc>
        <w:tc>
          <w:tcPr>
            <w:tcW w:w="1260" w:type="dxa"/>
            <w:tcBorders>
              <w:top w:val="single" w:sz="12" w:space="0" w:color="auto"/>
            </w:tcBorders>
          </w:tcPr>
          <w:p w:rsidR="00876885" w:rsidRPr="00C373B2" w:rsidRDefault="00876885" w:rsidP="00EF5A2E">
            <w:pPr>
              <w:pStyle w:val="BodyText"/>
              <w:spacing w:before="40" w:after="40"/>
              <w:rPr>
                <w:rFonts w:ascii="Arial" w:hAnsi="Arial" w:cs="Arial"/>
                <w:sz w:val="20"/>
              </w:rPr>
            </w:pPr>
          </w:p>
        </w:tc>
      </w:tr>
      <w:tr w:rsidR="00876885"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876885" w:rsidRPr="00455298" w:rsidRDefault="00876885" w:rsidP="00EC24CB">
            <w:pPr>
              <w:rPr>
                <w:rFonts w:cs="Calibri"/>
              </w:rPr>
            </w:pPr>
            <w:r w:rsidRPr="00455298">
              <w:rPr>
                <w:rFonts w:cs="Calibri"/>
              </w:rPr>
              <w:t>The system shall allow the retrieval of all logs related to a device</w:t>
            </w:r>
            <w:r w:rsidR="00BC6422">
              <w:rPr>
                <w:rFonts w:cs="Calibri"/>
              </w:rPr>
              <w:t>’s</w:t>
            </w:r>
            <w:r w:rsidR="00EC24CB">
              <w:rPr>
                <w:rFonts w:cs="Calibri"/>
              </w:rPr>
              <w:t xml:space="preserve"> usage in a clinical setting</w:t>
            </w:r>
            <w:r w:rsidRPr="00455298">
              <w:rPr>
                <w:rFonts w:cs="Calibri"/>
              </w:rPr>
              <w:t>.</w:t>
            </w:r>
          </w:p>
        </w:tc>
        <w:tc>
          <w:tcPr>
            <w:tcW w:w="900" w:type="dxa"/>
            <w:tcBorders>
              <w:top w:val="single" w:sz="12" w:space="0" w:color="auto"/>
            </w:tcBorders>
          </w:tcPr>
          <w:p w:rsidR="00876885" w:rsidRPr="00C373B2" w:rsidRDefault="00876885" w:rsidP="00EF5A2E">
            <w:pPr>
              <w:pStyle w:val="BodyText"/>
              <w:spacing w:before="40" w:after="40"/>
              <w:jc w:val="center"/>
              <w:rPr>
                <w:rFonts w:ascii="Arial" w:hAnsi="Arial" w:cs="Arial"/>
                <w:sz w:val="20"/>
              </w:rPr>
            </w:pPr>
          </w:p>
        </w:tc>
        <w:tc>
          <w:tcPr>
            <w:tcW w:w="1260" w:type="dxa"/>
            <w:tcBorders>
              <w:top w:val="single" w:sz="12" w:space="0" w:color="auto"/>
            </w:tcBorders>
          </w:tcPr>
          <w:p w:rsidR="00876885" w:rsidRPr="00C373B2" w:rsidRDefault="00876885"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860D6B">
            <w:pPr>
              <w:rPr>
                <w:rFonts w:cs="Calibri"/>
              </w:rPr>
            </w:pPr>
            <w:r w:rsidRPr="00455298">
              <w:rPr>
                <w:rFonts w:cs="Calibri"/>
              </w:rPr>
              <w:t>Users shall be able to execute software deployments to devices</w:t>
            </w:r>
            <w:r w:rsidR="00B91A74">
              <w:rPr>
                <w:rFonts w:cs="Calibri"/>
              </w:rPr>
              <w:t xml:space="preserve"> via VTS</w:t>
            </w:r>
            <w:r w:rsidRPr="00455298">
              <w:rPr>
                <w:rFonts w:cs="Calibri"/>
              </w:rPr>
              <w:t>.</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3D5DC0">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D5DC0">
            <w:pPr>
              <w:rPr>
                <w:rFonts w:cs="Calibri"/>
              </w:rPr>
            </w:pPr>
            <w:r w:rsidRPr="00455298">
              <w:rPr>
                <w:rFonts w:cs="Calibri"/>
              </w:rPr>
              <w:t>A software package shall be comprised of both encrypted and unencrypted content.</w:t>
            </w:r>
          </w:p>
        </w:tc>
        <w:tc>
          <w:tcPr>
            <w:tcW w:w="900" w:type="dxa"/>
            <w:tcBorders>
              <w:top w:val="single" w:sz="12" w:space="0" w:color="auto"/>
            </w:tcBorders>
          </w:tcPr>
          <w:p w:rsidR="00C96DC6" w:rsidRPr="00C373B2" w:rsidRDefault="00C96DC6" w:rsidP="003D5DC0">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3D5DC0">
            <w:pPr>
              <w:pStyle w:val="BodyText"/>
              <w:spacing w:before="40" w:after="40"/>
              <w:rPr>
                <w:rFonts w:ascii="Arial" w:hAnsi="Arial" w:cs="Arial"/>
                <w:sz w:val="20"/>
              </w:rPr>
            </w:pPr>
          </w:p>
        </w:tc>
      </w:tr>
      <w:tr w:rsidR="002D5CBF" w:rsidRPr="00D36A83" w:rsidTr="003D5DC0">
        <w:tc>
          <w:tcPr>
            <w:tcW w:w="1422" w:type="dxa"/>
            <w:tcBorders>
              <w:top w:val="single" w:sz="12" w:space="0" w:color="auto"/>
            </w:tcBorders>
          </w:tcPr>
          <w:p w:rsidR="002D5CBF" w:rsidRDefault="002D5CBF"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2D5CBF" w:rsidRPr="00455298" w:rsidRDefault="002D5CBF" w:rsidP="003D5DC0">
            <w:pPr>
              <w:rPr>
                <w:rFonts w:cs="Calibri"/>
              </w:rPr>
            </w:pPr>
            <w:r>
              <w:rPr>
                <w:rFonts w:cs="Calibri"/>
              </w:rPr>
              <w:t>The software manifest shall always be encrypted.</w:t>
            </w:r>
          </w:p>
        </w:tc>
        <w:tc>
          <w:tcPr>
            <w:tcW w:w="900" w:type="dxa"/>
            <w:tcBorders>
              <w:top w:val="single" w:sz="12" w:space="0" w:color="auto"/>
            </w:tcBorders>
          </w:tcPr>
          <w:p w:rsidR="002D5CBF" w:rsidRPr="00C373B2" w:rsidRDefault="002D5CBF" w:rsidP="003D5DC0">
            <w:pPr>
              <w:pStyle w:val="BodyText"/>
              <w:spacing w:before="40" w:after="40"/>
              <w:jc w:val="center"/>
              <w:rPr>
                <w:rFonts w:ascii="Arial" w:hAnsi="Arial" w:cs="Arial"/>
                <w:sz w:val="20"/>
              </w:rPr>
            </w:pPr>
          </w:p>
        </w:tc>
        <w:tc>
          <w:tcPr>
            <w:tcW w:w="1260" w:type="dxa"/>
            <w:tcBorders>
              <w:top w:val="single" w:sz="12" w:space="0" w:color="auto"/>
            </w:tcBorders>
          </w:tcPr>
          <w:p w:rsidR="002D5CBF" w:rsidRPr="00C373B2" w:rsidRDefault="002D5CBF" w:rsidP="003D5DC0">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Default="00C96DC6" w:rsidP="00CD4A09">
            <w:pPr>
              <w:rPr>
                <w:ins w:id="142" w:author="Dougherty" w:date="2012-05-22T12:49:00Z"/>
                <w:rFonts w:cs="Calibri"/>
              </w:rPr>
            </w:pPr>
            <w:r w:rsidRPr="00455298">
              <w:rPr>
                <w:rFonts w:cs="Calibri"/>
              </w:rPr>
              <w:t>The system shall confirm successful updates of device software through user interaction.</w:t>
            </w:r>
            <w:ins w:id="143" w:author="Dougherty" w:date="2012-05-22T12:49:00Z">
              <w:r w:rsidR="00FF0113">
                <w:rPr>
                  <w:rFonts w:cs="Calibri"/>
                </w:rPr>
                <w:t xml:space="preserve"> </w:t>
              </w:r>
            </w:ins>
          </w:p>
          <w:p w:rsidR="00FF0113" w:rsidRPr="00455298" w:rsidRDefault="00FF0113" w:rsidP="00CD4A09">
            <w:pPr>
              <w:rPr>
                <w:rFonts w:cs="Calibri"/>
              </w:rPr>
            </w:pPr>
            <w:ins w:id="144" w:author="Dougherty" w:date="2012-05-22T12:49:00Z">
              <w:r>
                <w:rPr>
                  <w:rFonts w:cs="Calibri"/>
                </w:rPr>
                <w:t>[Devices like the vent require manual testing to verify that the software was correctly deployed. This is due to</w:t>
              </w:r>
            </w:ins>
            <w:ins w:id="145" w:author="Dougherty" w:date="2012-05-22T12:50:00Z">
              <w:r>
                <w:rPr>
                  <w:rFonts w:cs="Calibri"/>
                </w:rPr>
                <w:t xml:space="preserve"> the need for test hardware and system verifications.</w:t>
              </w:r>
            </w:ins>
            <w:ins w:id="146" w:author="Dougherty" w:date="2012-05-22T12:49:00Z">
              <w:r>
                <w:rPr>
                  <w:rFonts w:cs="Calibri"/>
                </w:rPr>
                <w:t>]</w:t>
              </w:r>
            </w:ins>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AA2E72">
            <w:pPr>
              <w:rPr>
                <w:rFonts w:cs="Calibri"/>
              </w:rPr>
            </w:pPr>
            <w:r w:rsidRPr="00455298">
              <w:rPr>
                <w:rFonts w:cs="Calibri"/>
              </w:rPr>
              <w:t>The system shall prevent download of the package in ‘Testing’ status by users in ‘end user’ roles.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C3045">
            <w:pPr>
              <w:rPr>
                <w:rFonts w:cs="Calibri"/>
              </w:rPr>
            </w:pPr>
            <w:r w:rsidRPr="00455298">
              <w:rPr>
                <w:rFonts w:cs="Calibri"/>
              </w:rPr>
              <w:t xml:space="preserve">The system shall provide a user interface to allow administrative users to upload software packages to the system.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C3045">
            <w:pPr>
              <w:rPr>
                <w:rFonts w:cs="Calibri"/>
              </w:rPr>
            </w:pPr>
            <w:r w:rsidRPr="00455298">
              <w:rPr>
                <w:rFonts w:cs="Calibri"/>
              </w:rPr>
              <w:t xml:space="preserve">The system shall default to setting the status of new software packages to ‘Testing’.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3C3045">
            <w:pPr>
              <w:rPr>
                <w:rFonts w:cs="Calibri"/>
              </w:rPr>
            </w:pPr>
            <w:r w:rsidRPr="00455298">
              <w:rPr>
                <w:rFonts w:cs="Calibri"/>
              </w:rPr>
              <w:t>The system shall allow the administrator to set the software package status of a software package.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system shall provide a user interface to allow users to subscribe and unsubscribe to categories of notifications per device type.</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F231DC">
            <w:pPr>
              <w:rPr>
                <w:rFonts w:cs="Calibri"/>
              </w:rPr>
            </w:pPr>
            <w:r w:rsidRPr="00455298">
              <w:rPr>
                <w:rFonts w:cs="Calibri"/>
              </w:rPr>
              <w:t xml:space="preserve">The system must have secure, computer generated, time stamped audit trails to independently record the date and time of operator entries and actions.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6D23C1">
            <w:pPr>
              <w:rPr>
                <w:rFonts w:cs="Calibri"/>
              </w:rPr>
            </w:pPr>
            <w:r w:rsidRPr="00455298">
              <w:rPr>
                <w:rFonts w:cs="Calibri"/>
              </w:rPr>
              <w:t xml:space="preserve">Record changes shall </w:t>
            </w:r>
            <w:r w:rsidR="006D23C1">
              <w:rPr>
                <w:rFonts w:cs="Calibri"/>
              </w:rPr>
              <w:t xml:space="preserve">append to </w:t>
            </w:r>
            <w:r w:rsidRPr="00455298">
              <w:rPr>
                <w:rFonts w:cs="Calibri"/>
              </w:rPr>
              <w:t xml:space="preserve">previously recorded information.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9C52B5">
            <w:pPr>
              <w:rPr>
                <w:rFonts w:cs="Calibri"/>
              </w:rPr>
            </w:pPr>
            <w:r w:rsidRPr="00455298">
              <w:rPr>
                <w:rFonts w:cs="Calibri"/>
              </w:rPr>
              <w:t xml:space="preserve">Audit trails must be retained for </w:t>
            </w:r>
            <w:r w:rsidR="009C52B5">
              <w:rPr>
                <w:rFonts w:cs="Calibri"/>
              </w:rPr>
              <w:t>as long as the underlying records</w:t>
            </w:r>
            <w:r w:rsidRPr="00455298">
              <w:rPr>
                <w:rFonts w:cs="Calibri"/>
              </w:rPr>
              <w:t xml:space="preserve"> as required for the records.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F231DC">
            <w:pPr>
              <w:rPr>
                <w:rFonts w:cs="Calibri"/>
              </w:rPr>
            </w:pPr>
            <w:r w:rsidRPr="00455298">
              <w:rPr>
                <w:rFonts w:cs="Calibri"/>
              </w:rPr>
              <w:t>Access to modify the system or records must be limited to authorized roles.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laptop agent shall provide a user interface to capture service details.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b/>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service details shall include</w:t>
            </w:r>
          </w:p>
          <w:p w:rsidR="00C96DC6" w:rsidRPr="00455298" w:rsidRDefault="00C96DC6" w:rsidP="002A3E5E">
            <w:pPr>
              <w:rPr>
                <w:rFonts w:cs="Calibri"/>
              </w:rPr>
            </w:pPr>
            <w:r w:rsidRPr="00455298">
              <w:rPr>
                <w:rFonts w:cs="Calibri"/>
              </w:rPr>
              <w:t>Date Time</w:t>
            </w:r>
          </w:p>
          <w:p w:rsidR="00C96DC6" w:rsidRPr="00455298" w:rsidRDefault="00C96DC6" w:rsidP="002A3E5E">
            <w:pPr>
              <w:rPr>
                <w:rFonts w:cs="Calibri"/>
              </w:rPr>
            </w:pPr>
            <w:r w:rsidRPr="00455298">
              <w:rPr>
                <w:rFonts w:cs="Calibri"/>
              </w:rPr>
              <w:t>CSE (user)</w:t>
            </w:r>
          </w:p>
          <w:p w:rsidR="00025671" w:rsidRPr="00455298" w:rsidRDefault="00025671" w:rsidP="002A3E5E">
            <w:pPr>
              <w:rPr>
                <w:rFonts w:cs="Calibri"/>
              </w:rPr>
            </w:pPr>
            <w:r w:rsidRPr="00455298">
              <w:rPr>
                <w:rFonts w:cs="Calibri"/>
              </w:rPr>
              <w:t>Service Type</w:t>
            </w:r>
          </w:p>
          <w:p w:rsidR="00C96DC6" w:rsidRPr="00455298" w:rsidRDefault="00C96DC6" w:rsidP="002A3E5E">
            <w:pPr>
              <w:rPr>
                <w:rFonts w:cs="Calibri"/>
              </w:rPr>
            </w:pPr>
            <w:r w:rsidRPr="00455298">
              <w:rPr>
                <w:rFonts w:cs="Calibri"/>
              </w:rPr>
              <w:t>Region</w:t>
            </w:r>
          </w:p>
          <w:p w:rsidR="00C96DC6" w:rsidRPr="00455298" w:rsidRDefault="00C96DC6" w:rsidP="002A3E5E">
            <w:pPr>
              <w:rPr>
                <w:rFonts w:cs="Calibri"/>
              </w:rPr>
            </w:pPr>
            <w:r w:rsidRPr="00455298">
              <w:rPr>
                <w:rFonts w:cs="Calibri"/>
              </w:rPr>
              <w:t>Customer</w:t>
            </w:r>
          </w:p>
          <w:p w:rsidR="00C96DC6" w:rsidRPr="00455298" w:rsidRDefault="00C96DC6" w:rsidP="002A3E5E">
            <w:pPr>
              <w:rPr>
                <w:rFonts w:cs="Calibri"/>
              </w:rPr>
            </w:pPr>
            <w:r w:rsidRPr="00455298">
              <w:rPr>
                <w:rFonts w:cs="Calibri"/>
              </w:rPr>
              <w:t>Device model</w:t>
            </w:r>
          </w:p>
          <w:p w:rsidR="00C96DC6" w:rsidRPr="00455298" w:rsidRDefault="00C96DC6" w:rsidP="002A3E5E">
            <w:pPr>
              <w:rPr>
                <w:rFonts w:cs="Calibri"/>
              </w:rPr>
            </w:pPr>
            <w:r w:rsidRPr="00455298">
              <w:rPr>
                <w:rFonts w:cs="Calibri"/>
              </w:rPr>
              <w:t>Device serial number</w:t>
            </w:r>
          </w:p>
          <w:p w:rsidR="00C96DC6" w:rsidRPr="00455298" w:rsidRDefault="00C96DC6" w:rsidP="002A3E5E">
            <w:pPr>
              <w:rPr>
                <w:rFonts w:cs="Calibri"/>
              </w:rPr>
            </w:pPr>
            <w:r w:rsidRPr="00455298">
              <w:rPr>
                <w:rFonts w:cs="Calibri"/>
              </w:rPr>
              <w:t>D</w:t>
            </w:r>
            <w:r w:rsidR="00025671" w:rsidRPr="00455298">
              <w:rPr>
                <w:rFonts w:cs="Calibri"/>
              </w:rPr>
              <w:t>escription of service completed</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5E637E"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5E637E" w:rsidRPr="00455298" w:rsidRDefault="005E637E" w:rsidP="002A3E5E">
            <w:pPr>
              <w:rPr>
                <w:rFonts w:cs="Calibri"/>
              </w:rPr>
            </w:pPr>
            <w:r w:rsidRPr="00455298">
              <w:rPr>
                <w:rFonts w:cs="Calibri"/>
              </w:rPr>
              <w:t>The system shall calculate Mean Time Between Repair MTBR on a per device basis.</w:t>
            </w:r>
          </w:p>
        </w:tc>
        <w:tc>
          <w:tcPr>
            <w:tcW w:w="900" w:type="dxa"/>
            <w:tcBorders>
              <w:top w:val="single" w:sz="12" w:space="0" w:color="auto"/>
            </w:tcBorders>
          </w:tcPr>
          <w:p w:rsidR="005E637E" w:rsidRPr="00C373B2" w:rsidRDefault="005E637E" w:rsidP="00EF5A2E">
            <w:pPr>
              <w:pStyle w:val="BodyText"/>
              <w:spacing w:before="40" w:after="40"/>
              <w:jc w:val="center"/>
              <w:rPr>
                <w:rFonts w:ascii="Arial" w:hAnsi="Arial" w:cs="Arial"/>
                <w:sz w:val="20"/>
              </w:rPr>
            </w:pPr>
          </w:p>
        </w:tc>
        <w:tc>
          <w:tcPr>
            <w:tcW w:w="1260" w:type="dxa"/>
            <w:tcBorders>
              <w:top w:val="single" w:sz="12" w:space="0" w:color="auto"/>
            </w:tcBorders>
          </w:tcPr>
          <w:p w:rsidR="005E637E" w:rsidRPr="00C373B2" w:rsidRDefault="005E637E"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2A3E5E">
            <w:pPr>
              <w:rPr>
                <w:rFonts w:cs="Calibri"/>
              </w:rPr>
            </w:pPr>
            <w:r w:rsidRPr="00455298">
              <w:rPr>
                <w:rFonts w:cs="Calibri"/>
              </w:rPr>
              <w:t>The laptop agent shall send service details</w:t>
            </w:r>
            <w:r w:rsidR="00034D8F">
              <w:rPr>
                <w:rFonts w:cs="Calibri"/>
              </w:rPr>
              <w:t xml:space="preserve"> to the server</w:t>
            </w:r>
            <w:r w:rsidRPr="00455298">
              <w:rPr>
                <w:rFonts w:cs="Calibri"/>
              </w:rPr>
              <w:t xml:space="preserve"> in XML format.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B91A74">
            <w:pPr>
              <w:rPr>
                <w:rFonts w:cs="Calibri"/>
              </w:rPr>
            </w:pPr>
            <w:r w:rsidRPr="00455298">
              <w:rPr>
                <w:rFonts w:cs="Calibri"/>
              </w:rPr>
              <w:t>The laptop agent shall store data collected</w:t>
            </w:r>
            <w:r w:rsidR="00034D8F">
              <w:rPr>
                <w:rFonts w:cs="Calibri"/>
              </w:rPr>
              <w:t xml:space="preserve"> locally on the laptop</w:t>
            </w:r>
            <w:r w:rsidRPr="00455298">
              <w:rPr>
                <w:rFonts w:cs="Calibri"/>
              </w:rPr>
              <w:t>.</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 xml:space="preserve">The laptop agent shall forward all data collected when connected to the network.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6442D5" w:rsidRPr="00080C43" w:rsidTr="00EF5A2E">
        <w:tc>
          <w:tcPr>
            <w:tcW w:w="1422" w:type="dxa"/>
            <w:tcBorders>
              <w:top w:val="single" w:sz="12" w:space="0" w:color="auto"/>
            </w:tcBorders>
          </w:tcPr>
          <w:p w:rsidR="006442D5" w:rsidRDefault="006442D5"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6442D5" w:rsidRPr="00455298" w:rsidRDefault="006442D5" w:rsidP="00CB7FEE">
            <w:pPr>
              <w:rPr>
                <w:rFonts w:cs="Calibri"/>
              </w:rPr>
            </w:pPr>
            <w:r>
              <w:rPr>
                <w:rFonts w:cs="Calibri"/>
              </w:rPr>
              <w:t>The laptop agent shall use a store and forward strategy for data management.</w:t>
            </w:r>
          </w:p>
        </w:tc>
        <w:tc>
          <w:tcPr>
            <w:tcW w:w="900" w:type="dxa"/>
            <w:tcBorders>
              <w:top w:val="single" w:sz="12" w:space="0" w:color="auto"/>
            </w:tcBorders>
          </w:tcPr>
          <w:p w:rsidR="006442D5" w:rsidRPr="00C373B2" w:rsidRDefault="006442D5" w:rsidP="00EF5A2E">
            <w:pPr>
              <w:pStyle w:val="BodyText"/>
              <w:spacing w:before="40" w:after="40"/>
              <w:jc w:val="center"/>
              <w:rPr>
                <w:rFonts w:ascii="Arial" w:hAnsi="Arial" w:cs="Arial"/>
                <w:sz w:val="20"/>
              </w:rPr>
            </w:pPr>
          </w:p>
        </w:tc>
        <w:tc>
          <w:tcPr>
            <w:tcW w:w="1260" w:type="dxa"/>
            <w:tcBorders>
              <w:top w:val="single" w:sz="12" w:space="0" w:color="auto"/>
            </w:tcBorders>
          </w:tcPr>
          <w:p w:rsidR="006442D5" w:rsidRPr="00C373B2" w:rsidRDefault="006442D5"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The system shall store the service records for each device</w:t>
            </w:r>
            <w:r w:rsidR="00034D8F">
              <w:rPr>
                <w:rFonts w:cs="Calibri"/>
              </w:rPr>
              <w:t xml:space="preserve"> on the server</w:t>
            </w:r>
            <w:r w:rsidRPr="00455298">
              <w:rPr>
                <w:rFonts w:cs="Calibri"/>
              </w:rPr>
              <w:t xml:space="preserve">.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 xml:space="preserve">The system shall default to reverse chronological order for the display of device service information. </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080C43" w:rsidTr="00EF5A2E">
        <w:tc>
          <w:tcPr>
            <w:tcW w:w="1422" w:type="dxa"/>
            <w:tcBorders>
              <w:top w:val="single" w:sz="12" w:space="0" w:color="auto"/>
            </w:tcBorders>
          </w:tcPr>
          <w:p w:rsidR="007B5B66" w:rsidRDefault="007B5B66" w:rsidP="00833925">
            <w:pPr>
              <w:pStyle w:val="BodyText"/>
              <w:numPr>
                <w:ilvl w:val="0"/>
                <w:numId w:val="3"/>
              </w:numPr>
              <w:spacing w:before="40" w:after="40"/>
              <w:jc w:val="center"/>
              <w:rPr>
                <w:rFonts w:ascii="Arial" w:hAnsi="Arial"/>
                <w:sz w:val="20"/>
              </w:rPr>
            </w:pPr>
          </w:p>
        </w:tc>
        <w:tc>
          <w:tcPr>
            <w:tcW w:w="6030" w:type="dxa"/>
            <w:tcBorders>
              <w:top w:val="single" w:sz="12" w:space="0" w:color="auto"/>
            </w:tcBorders>
          </w:tcPr>
          <w:p w:rsidR="00C96DC6" w:rsidRPr="00455298" w:rsidRDefault="00C96DC6" w:rsidP="00CB7FEE">
            <w:pPr>
              <w:rPr>
                <w:rFonts w:cs="Calibri"/>
              </w:rPr>
            </w:pPr>
            <w:r w:rsidRPr="00455298">
              <w:rPr>
                <w:rFonts w:cs="Calibri"/>
              </w:rPr>
              <w:t>The system shall provide a user Interface to review service records.</w:t>
            </w:r>
          </w:p>
        </w:tc>
        <w:tc>
          <w:tcPr>
            <w:tcW w:w="900" w:type="dxa"/>
            <w:tcBorders>
              <w:top w:val="single" w:sz="12" w:space="0" w:color="auto"/>
            </w:tcBorders>
          </w:tcPr>
          <w:p w:rsidR="00C96DC6" w:rsidRPr="00C373B2" w:rsidRDefault="00C96DC6" w:rsidP="00EF5A2E">
            <w:pPr>
              <w:pStyle w:val="BodyText"/>
              <w:spacing w:before="40" w:after="40"/>
              <w:jc w:val="center"/>
              <w:rPr>
                <w:rFonts w:ascii="Arial" w:hAnsi="Arial" w:cs="Arial"/>
                <w:sz w:val="20"/>
              </w:rPr>
            </w:pPr>
          </w:p>
        </w:tc>
        <w:tc>
          <w:tcPr>
            <w:tcW w:w="1260" w:type="dxa"/>
            <w:tcBorders>
              <w:top w:val="single" w:sz="12" w:space="0" w:color="auto"/>
            </w:tcBorders>
          </w:tcPr>
          <w:p w:rsidR="00C96DC6" w:rsidRPr="00C373B2" w:rsidRDefault="00C96DC6" w:rsidP="00EF5A2E">
            <w:pPr>
              <w:pStyle w:val="BodyText"/>
              <w:spacing w:before="40" w:after="40"/>
              <w:rPr>
                <w:rFonts w:ascii="Arial" w:hAnsi="Arial" w:cs="Arial"/>
                <w:sz w:val="20"/>
              </w:rPr>
            </w:pPr>
          </w:p>
        </w:tc>
      </w:tr>
      <w:tr w:rsidR="00C96DC6" w:rsidRPr="00D36A83" w:rsidTr="00440888">
        <w:trPr>
          <w:trHeight w:val="431"/>
        </w:trPr>
        <w:tc>
          <w:tcPr>
            <w:tcW w:w="1422" w:type="dxa"/>
          </w:tcPr>
          <w:p w:rsidR="00C96DC6" w:rsidRPr="00C373B2" w:rsidRDefault="00C96DC6" w:rsidP="00325A47">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147" w:name="_Toc325474389"/>
            <w:r w:rsidRPr="00CE7484">
              <w:t>Device State Verification</w:t>
            </w:r>
            <w:bookmarkEnd w:id="147"/>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Default="00C96DC6" w:rsidP="000F57D3">
            <w:pPr>
              <w:rPr>
                <w:ins w:id="148" w:author="Dougherty" w:date="2012-05-22T12:52:00Z"/>
                <w:rFonts w:cs="Calibri"/>
              </w:rPr>
            </w:pPr>
            <w:r w:rsidRPr="00455298">
              <w:rPr>
                <w:rFonts w:cs="Calibri"/>
              </w:rPr>
              <w:t>The system shall verify that device information sent</w:t>
            </w:r>
            <w:ins w:id="149" w:author="Dougherty" w:date="2012-05-22T12:22:00Z">
              <w:r w:rsidR="00034D8F">
                <w:rPr>
                  <w:rFonts w:cs="Calibri"/>
                </w:rPr>
                <w:t xml:space="preserve"> from the laptop agent</w:t>
              </w:r>
            </w:ins>
            <w:r w:rsidRPr="00455298">
              <w:rPr>
                <w:rFonts w:cs="Calibri"/>
              </w:rPr>
              <w:t xml:space="preserve"> matches Covidien records for the device. </w:t>
            </w:r>
          </w:p>
          <w:p w:rsidR="00FF0113" w:rsidRPr="00455298" w:rsidRDefault="00FF0113" w:rsidP="000F57D3">
            <w:pPr>
              <w:rPr>
                <w:rFonts w:cs="Calibri"/>
              </w:rPr>
            </w:pPr>
            <w:ins w:id="150" w:author="Dougherty" w:date="2012-05-22T12:52:00Z">
              <w:r>
                <w:rPr>
                  <w:rFonts w:cs="Calibri"/>
                </w:rPr>
                <w:t>[The comparison data comes from existing service records that will be inported.]</w:t>
              </w:r>
            </w:ins>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The system shall flag devices that have configurations that differ from Covidien records.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Default="00C96DC6" w:rsidP="000F57D3">
            <w:pPr>
              <w:rPr>
                <w:ins w:id="151" w:author="Dougherty" w:date="2012-05-22T12:52:00Z"/>
                <w:rFonts w:cs="Calibri"/>
              </w:rPr>
            </w:pPr>
            <w:r w:rsidRPr="00455298">
              <w:rPr>
                <w:rFonts w:cs="Calibri"/>
              </w:rPr>
              <w:t>The system shall support reporting discrepancies.</w:t>
            </w:r>
          </w:p>
          <w:p w:rsidR="001701CF" w:rsidRPr="00455298" w:rsidRDefault="001701CF" w:rsidP="001701CF">
            <w:pPr>
              <w:rPr>
                <w:rFonts w:cs="Calibri"/>
              </w:rPr>
            </w:pPr>
            <w:ins w:id="152" w:author="Dougherty" w:date="2012-05-22T12:52:00Z">
              <w:r>
                <w:rPr>
                  <w:rFonts w:cs="Calibri"/>
                </w:rPr>
                <w:t>[</w:t>
              </w:r>
            </w:ins>
            <w:ins w:id="153" w:author="Dougherty" w:date="2012-05-22T12:55:00Z">
              <w:r>
                <w:rPr>
                  <w:rFonts w:cs="Calibri"/>
                </w:rPr>
                <w:t>Differences</w:t>
              </w:r>
            </w:ins>
            <w:ins w:id="154" w:author="Dougherty" w:date="2012-05-22T12:53:00Z">
              <w:r>
                <w:rPr>
                  <w:rFonts w:cs="Calibri"/>
                </w:rPr>
                <w:t xml:space="preserve"> between what is actually found in the field verses what was expected to be on the device. </w:t>
              </w:r>
            </w:ins>
            <w:ins w:id="155" w:author="Dougherty" w:date="2012-05-22T12:54:00Z">
              <w:r>
                <w:rPr>
                  <w:rFonts w:cs="Calibri"/>
                </w:rPr>
                <w:t>Potentially</w:t>
              </w:r>
            </w:ins>
            <w:ins w:id="156" w:author="Dougherty" w:date="2012-05-22T12:53:00Z">
              <w:r>
                <w:rPr>
                  <w:rFonts w:cs="Calibri"/>
                </w:rPr>
                <w:t xml:space="preserve"> a failure to update the data </w:t>
              </w:r>
            </w:ins>
            <w:ins w:id="157" w:author="Dougherty" w:date="2012-05-22T12:54:00Z">
              <w:r>
                <w:rPr>
                  <w:rFonts w:cs="Calibri"/>
                </w:rPr>
                <w:t xml:space="preserve">or </w:t>
              </w:r>
            </w:ins>
            <w:ins w:id="158" w:author="Dougherty" w:date="2012-05-22T12:53:00Z">
              <w:r>
                <w:rPr>
                  <w:rFonts w:cs="Calibri"/>
                </w:rPr>
                <w:t xml:space="preserve">software </w:t>
              </w:r>
            </w:ins>
            <w:ins w:id="159" w:author="Dougherty" w:date="2012-05-22T12:54:00Z">
              <w:r>
                <w:rPr>
                  <w:rFonts w:cs="Calibri"/>
                </w:rPr>
                <w:t>piracy just going to flag so it can be reported</w:t>
              </w:r>
            </w:ins>
            <w:ins w:id="160" w:author="Dougherty" w:date="2012-05-22T12:52:00Z">
              <w:r>
                <w:rPr>
                  <w:rFonts w:cs="Calibri"/>
                </w:rPr>
                <w:t>]</w:t>
              </w:r>
            </w:ins>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325A47">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161" w:name="_Toc325474390"/>
            <w:r w:rsidRPr="00CE7484">
              <w:t>System Activity Tracking</w:t>
            </w:r>
            <w:bookmarkEnd w:id="161"/>
            <w:r w:rsidRPr="00CE7484">
              <w:t xml:space="preserve">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 xml:space="preserve">The system shall maintain an audit trail of system activity.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B91A74">
            <w:pPr>
              <w:rPr>
                <w:rFonts w:cs="Calibri"/>
              </w:rPr>
            </w:pPr>
            <w:r w:rsidRPr="00455298">
              <w:rPr>
                <w:rFonts w:cs="Calibri"/>
              </w:rPr>
              <w:t xml:space="preserve">The system shall keep activity logs </w:t>
            </w:r>
            <w:r w:rsidR="00B91A74">
              <w:rPr>
                <w:rFonts w:cs="Calibri"/>
              </w:rPr>
              <w:t>that track</w:t>
            </w:r>
            <w:r w:rsidR="00B91A74" w:rsidRPr="00455298">
              <w:rPr>
                <w:rFonts w:cs="Calibri"/>
              </w:rPr>
              <w:t xml:space="preserve"> </w:t>
            </w:r>
            <w:r w:rsidRPr="00455298">
              <w:rPr>
                <w:rFonts w:cs="Calibri"/>
              </w:rPr>
              <w:t>logins.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 xml:space="preserve">The system shall keep activity logs tracking software upgrades.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0F57D3">
        <w:trPr>
          <w:trHeight w:val="881"/>
        </w:trPr>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6442D5">
            <w:pPr>
              <w:rPr>
                <w:rFonts w:cs="Calibri"/>
              </w:rPr>
            </w:pPr>
            <w:r w:rsidRPr="00455298">
              <w:rPr>
                <w:rFonts w:cs="Calibri"/>
              </w:rPr>
              <w:t xml:space="preserve">The system shall keep activity logs tracking </w:t>
            </w:r>
            <w:r w:rsidR="006442D5">
              <w:rPr>
                <w:rFonts w:cs="Calibri"/>
              </w:rPr>
              <w:t>user activity through the laptop agent</w:t>
            </w:r>
            <w:r w:rsidRPr="00455298">
              <w:rPr>
                <w:rFonts w:cs="Calibri"/>
              </w:rPr>
              <w:t>.</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0F57D3">
            <w:pPr>
              <w:rPr>
                <w:rFonts w:cs="Calibri"/>
              </w:rPr>
            </w:pPr>
            <w:r w:rsidRPr="00455298">
              <w:rPr>
                <w:rFonts w:cs="Calibri"/>
              </w:rPr>
              <w:t>The system shall enumerate user Action Type which will include:</w:t>
            </w:r>
          </w:p>
          <w:p w:rsidR="00C96DC6" w:rsidRPr="00455298" w:rsidRDefault="00C96DC6" w:rsidP="00FB6EF4">
            <w:pPr>
              <w:ind w:left="360"/>
              <w:rPr>
                <w:rFonts w:cs="Calibri"/>
              </w:rPr>
            </w:pPr>
            <w:r w:rsidRPr="00455298">
              <w:rPr>
                <w:rFonts w:cs="Calibri"/>
              </w:rPr>
              <w:t>Device inquiry</w:t>
            </w:r>
          </w:p>
          <w:p w:rsidR="00C96DC6" w:rsidRPr="00455298" w:rsidRDefault="00C96DC6" w:rsidP="00FB6EF4">
            <w:pPr>
              <w:ind w:left="360"/>
              <w:rPr>
                <w:rFonts w:cs="Calibri"/>
              </w:rPr>
            </w:pPr>
            <w:r w:rsidRPr="00455298">
              <w:rPr>
                <w:rFonts w:cs="Calibri"/>
              </w:rPr>
              <w:t>Device software upgrade</w:t>
            </w:r>
          </w:p>
          <w:p w:rsidR="00C96DC6" w:rsidRPr="00455298" w:rsidRDefault="00C96DC6" w:rsidP="00FA3EED">
            <w:pPr>
              <w:ind w:left="360"/>
              <w:rPr>
                <w:rFonts w:cs="Calibri"/>
              </w:rPr>
            </w:pPr>
            <w:r w:rsidRPr="00455298">
              <w:rPr>
                <w:rFonts w:cs="Calibri"/>
              </w:rPr>
              <w:t>Device log upload</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FB6EF4">
            <w:pPr>
              <w:ind w:left="360"/>
              <w:rPr>
                <w:rFonts w:cs="Calibri"/>
              </w:rPr>
            </w:pPr>
            <w:r w:rsidRPr="00455298">
              <w:rPr>
                <w:rFonts w:cs="Calibri"/>
              </w:rPr>
              <w:t xml:space="preserve">The system shall include the following in non-software update audit data: </w:t>
            </w:r>
          </w:p>
          <w:p w:rsidR="00C96DC6" w:rsidRPr="00455298" w:rsidRDefault="00C96DC6" w:rsidP="00FB6EF4">
            <w:pPr>
              <w:ind w:left="360"/>
              <w:rPr>
                <w:rFonts w:cs="Calibri"/>
              </w:rPr>
            </w:pPr>
            <w:r w:rsidRPr="00455298">
              <w:rPr>
                <w:rFonts w:cs="Calibri"/>
              </w:rPr>
              <w:t>Date</w:t>
            </w:r>
            <w:ins w:id="162" w:author="Dougherty" w:date="2012-05-22T12:22:00Z">
              <w:r w:rsidR="00034D8F">
                <w:rPr>
                  <w:rFonts w:cs="Calibri"/>
                </w:rPr>
                <w:t xml:space="preserve"> </w:t>
              </w:r>
            </w:ins>
            <w:r w:rsidR="00034D8F">
              <w:rPr>
                <w:rFonts w:cs="Calibri"/>
              </w:rPr>
              <w:t>and</w:t>
            </w:r>
            <w:r w:rsidRPr="00455298">
              <w:rPr>
                <w:rFonts w:cs="Calibri"/>
              </w:rPr>
              <w:t xml:space="preserve"> time</w:t>
            </w:r>
          </w:p>
          <w:p w:rsidR="00C96DC6" w:rsidRPr="00455298" w:rsidRDefault="00C96DC6" w:rsidP="00FB6EF4">
            <w:pPr>
              <w:ind w:left="360"/>
              <w:rPr>
                <w:rFonts w:cs="Calibri"/>
              </w:rPr>
            </w:pPr>
            <w:r w:rsidRPr="00455298">
              <w:rPr>
                <w:rFonts w:cs="Calibri"/>
              </w:rPr>
              <w:t xml:space="preserve">User identity </w:t>
            </w:r>
          </w:p>
          <w:p w:rsidR="00C96DC6" w:rsidRPr="00455298" w:rsidRDefault="00C96DC6" w:rsidP="00FB6EF4">
            <w:pPr>
              <w:ind w:left="360"/>
              <w:rPr>
                <w:rFonts w:cs="Calibri"/>
              </w:rPr>
            </w:pPr>
            <w:r w:rsidRPr="00455298">
              <w:rPr>
                <w:rFonts w:cs="Calibri"/>
              </w:rPr>
              <w:t xml:space="preserve">Device </w:t>
            </w:r>
            <w:r w:rsidR="00034D8F">
              <w:rPr>
                <w:rFonts w:cs="Calibri"/>
              </w:rPr>
              <w:t>type</w:t>
            </w:r>
            <w:r w:rsidR="00034D8F" w:rsidRPr="00455298">
              <w:rPr>
                <w:rFonts w:cs="Calibri"/>
              </w:rPr>
              <w:t xml:space="preserve"> </w:t>
            </w:r>
          </w:p>
          <w:p w:rsidR="00C96DC6" w:rsidRPr="00455298" w:rsidRDefault="00C96DC6" w:rsidP="00FB6EF4">
            <w:pPr>
              <w:ind w:left="360"/>
              <w:rPr>
                <w:rFonts w:cs="Calibri"/>
              </w:rPr>
            </w:pPr>
            <w:r w:rsidRPr="00455298">
              <w:rPr>
                <w:rFonts w:cs="Calibri"/>
              </w:rPr>
              <w:t xml:space="preserve">Device serial number </w:t>
            </w:r>
          </w:p>
          <w:p w:rsidR="00C96DC6" w:rsidRPr="00455298" w:rsidRDefault="00C96DC6" w:rsidP="0019300B">
            <w:pPr>
              <w:rPr>
                <w:rFonts w:cs="Calibri"/>
              </w:rPr>
            </w:pPr>
            <w:r w:rsidRPr="00455298">
              <w:rPr>
                <w:rFonts w:cs="Calibri"/>
              </w:rPr>
              <w:t xml:space="preserve">       Action type</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C96DC6" w:rsidRPr="00455298" w:rsidRDefault="00C96DC6" w:rsidP="00FA3EED">
            <w:pPr>
              <w:rPr>
                <w:rFonts w:cs="Calibri"/>
              </w:rPr>
            </w:pPr>
            <w:r w:rsidRPr="00455298">
              <w:rPr>
                <w:rFonts w:cs="Calibri"/>
              </w:rPr>
              <w:t>The system shall capture and store each software update that was performed.  Information to be included in this record will include at a minimum:</w:t>
            </w:r>
          </w:p>
          <w:p w:rsidR="00C96DC6" w:rsidRPr="00455298" w:rsidRDefault="00C96DC6" w:rsidP="00FA3EED">
            <w:pPr>
              <w:ind w:left="360"/>
              <w:rPr>
                <w:rFonts w:cs="Calibri"/>
              </w:rPr>
            </w:pPr>
            <w:r w:rsidRPr="00455298">
              <w:rPr>
                <w:rFonts w:cs="Calibri"/>
              </w:rPr>
              <w:t>Model of device updated</w:t>
            </w:r>
          </w:p>
          <w:p w:rsidR="00C96DC6" w:rsidRPr="00455298" w:rsidRDefault="00C96DC6" w:rsidP="00FA3EED">
            <w:pPr>
              <w:ind w:left="360"/>
              <w:rPr>
                <w:rFonts w:cs="Calibri"/>
              </w:rPr>
            </w:pPr>
            <w:r w:rsidRPr="00455298">
              <w:rPr>
                <w:rFonts w:cs="Calibri"/>
              </w:rPr>
              <w:t>Serial number of device updated</w:t>
            </w:r>
          </w:p>
          <w:p w:rsidR="00C96DC6" w:rsidRPr="00455298" w:rsidRDefault="00C96DC6" w:rsidP="00FA3EED">
            <w:pPr>
              <w:ind w:left="360"/>
              <w:rPr>
                <w:rFonts w:cs="Calibri"/>
              </w:rPr>
            </w:pPr>
            <w:r w:rsidRPr="00455298">
              <w:rPr>
                <w:rFonts w:cs="Calibri"/>
              </w:rPr>
              <w:t>Institution where update occurred</w:t>
            </w:r>
          </w:p>
          <w:p w:rsidR="00C96DC6" w:rsidRPr="00455298" w:rsidRDefault="00C96DC6" w:rsidP="00FA3EED">
            <w:pPr>
              <w:ind w:left="360"/>
              <w:rPr>
                <w:rFonts w:cs="Calibri"/>
              </w:rPr>
            </w:pPr>
            <w:r w:rsidRPr="00455298">
              <w:rPr>
                <w:rFonts w:cs="Calibri"/>
              </w:rPr>
              <w:t xml:space="preserve">Date/time of upgrade </w:t>
            </w:r>
          </w:p>
          <w:p w:rsidR="00C96DC6" w:rsidRPr="00455298" w:rsidRDefault="00C96DC6" w:rsidP="00FA3EED">
            <w:pPr>
              <w:ind w:left="360"/>
              <w:rPr>
                <w:rFonts w:cs="Calibri"/>
              </w:rPr>
            </w:pPr>
            <w:r w:rsidRPr="00455298">
              <w:rPr>
                <w:rFonts w:cs="Calibri"/>
              </w:rPr>
              <w:t>Name of person performing the upgrade</w:t>
            </w:r>
          </w:p>
          <w:p w:rsidR="00C96DC6" w:rsidRPr="00455298" w:rsidRDefault="00C96DC6" w:rsidP="00FA3EED">
            <w:pPr>
              <w:ind w:left="360"/>
              <w:rPr>
                <w:rFonts w:cs="Calibri"/>
              </w:rPr>
            </w:pPr>
            <w:r w:rsidRPr="00455298">
              <w:rPr>
                <w:rFonts w:cs="Calibri"/>
              </w:rPr>
              <w:t>Name of the software package</w:t>
            </w:r>
          </w:p>
          <w:p w:rsidR="00C96DC6" w:rsidRPr="00455298" w:rsidRDefault="00C96DC6" w:rsidP="00FA3EED">
            <w:pPr>
              <w:ind w:left="360"/>
              <w:rPr>
                <w:rFonts w:cs="Calibri"/>
              </w:rPr>
            </w:pPr>
            <w:r w:rsidRPr="00455298">
              <w:rPr>
                <w:rFonts w:cs="Calibri"/>
              </w:rPr>
              <w:t>Filename of each software image installed on the device</w:t>
            </w:r>
          </w:p>
          <w:p w:rsidR="00C96DC6" w:rsidRPr="00455298" w:rsidRDefault="00C96DC6" w:rsidP="00FA3EED">
            <w:pPr>
              <w:ind w:left="360"/>
              <w:rPr>
                <w:rFonts w:cs="Calibri"/>
              </w:rPr>
            </w:pPr>
            <w:r w:rsidRPr="00455298">
              <w:rPr>
                <w:rFonts w:cs="Calibri"/>
              </w:rPr>
              <w:t>Configuration of device prior to the update (hardware and software versions)</w:t>
            </w:r>
          </w:p>
          <w:p w:rsidR="00C96DC6" w:rsidRPr="00455298" w:rsidRDefault="00C96DC6" w:rsidP="00FA3EED">
            <w:pPr>
              <w:ind w:left="360"/>
              <w:rPr>
                <w:rFonts w:cs="Calibri"/>
              </w:rPr>
            </w:pPr>
            <w:r w:rsidRPr="00455298">
              <w:rPr>
                <w:rFonts w:cs="Calibri"/>
              </w:rPr>
              <w:t>Configuration of device following the update (hardware and software versions)</w:t>
            </w:r>
          </w:p>
          <w:p w:rsidR="00C96DC6" w:rsidRPr="00455298" w:rsidRDefault="00C96DC6" w:rsidP="00FA3EED">
            <w:pPr>
              <w:ind w:left="360"/>
              <w:rPr>
                <w:rFonts w:cs="Calibri"/>
              </w:rPr>
            </w:pPr>
            <w:r w:rsidRPr="00455298">
              <w:rPr>
                <w:rFonts w:cs="Calibri"/>
              </w:rPr>
              <w:t>Logs collected from the device prior to the update</w:t>
            </w:r>
          </w:p>
          <w:p w:rsidR="00EF09D3" w:rsidRDefault="00C96DC6" w:rsidP="00FA3EED">
            <w:pPr>
              <w:ind w:left="360"/>
              <w:rPr>
                <w:ins w:id="163" w:author="Dougherty" w:date="2012-05-22T12:26:00Z"/>
                <w:rFonts w:cs="Calibri"/>
              </w:rPr>
            </w:pPr>
            <w:r w:rsidRPr="00455298">
              <w:rPr>
                <w:rFonts w:cs="Calibri"/>
              </w:rPr>
              <w:t>Logs collected from the device following the update</w:t>
            </w:r>
          </w:p>
          <w:p w:rsidR="00C96DC6" w:rsidRPr="00455298" w:rsidRDefault="00EF09D3" w:rsidP="00FA3EED">
            <w:pPr>
              <w:ind w:left="360"/>
              <w:rPr>
                <w:rFonts w:cs="Calibri"/>
              </w:rPr>
            </w:pPr>
            <w:ins w:id="164" w:author="Dougherty" w:date="2012-05-22T12:26:00Z">
              <w:r>
                <w:rPr>
                  <w:rFonts w:cs="Calibri"/>
                </w:rPr>
                <w:t xml:space="preserve"> success or failure status of the update</w:t>
              </w:r>
            </w:ins>
          </w:p>
          <w:p w:rsidR="00C96DC6" w:rsidRPr="00EF09D3" w:rsidRDefault="00C96DC6" w:rsidP="0083624C">
            <w:pPr>
              <w:pStyle w:val="Heading2"/>
              <w:rPr>
                <w:rFonts w:ascii="Calibri" w:hAnsi="Calibri" w:cs="Calibri"/>
                <w:b w:val="0"/>
              </w:rPr>
            </w:pP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325A47">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165" w:name="_Toc325474391"/>
            <w:r w:rsidRPr="00CE7484">
              <w:t>Laptop Agent Maintenance</w:t>
            </w:r>
            <w:bookmarkEnd w:id="165"/>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support laptop agent software version verification on connection.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provide a means to up load new laptop agent software.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maintain a repository of laptop agent software.</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1701CF">
            <w:pPr>
              <w:ind w:left="360"/>
              <w:rPr>
                <w:rFonts w:cs="Calibri"/>
              </w:rPr>
            </w:pPr>
            <w:r w:rsidRPr="00455298">
              <w:rPr>
                <w:rFonts w:cs="Calibri"/>
              </w:rPr>
              <w:t xml:space="preserve">The system shall </w:t>
            </w:r>
            <w:del w:id="166" w:author="Dougherty" w:date="2012-05-22T12:55:00Z">
              <w:r w:rsidRPr="00455298" w:rsidDel="001701CF">
                <w:rPr>
                  <w:rFonts w:cs="Calibri"/>
                </w:rPr>
                <w:delText xml:space="preserve">flag </w:delText>
              </w:r>
            </w:del>
            <w:ins w:id="167" w:author="Dougherty" w:date="2012-05-22T12:55:00Z">
              <w:r w:rsidR="001701CF">
                <w:rPr>
                  <w:rFonts w:cs="Calibri"/>
                </w:rPr>
                <w:t>detect</w:t>
              </w:r>
              <w:r w:rsidR="001701CF" w:rsidRPr="00455298">
                <w:rPr>
                  <w:rFonts w:cs="Calibri"/>
                </w:rPr>
                <w:t xml:space="preserve"> </w:t>
              </w:r>
            </w:ins>
            <w:r w:rsidRPr="00455298">
              <w:rPr>
                <w:rFonts w:cs="Calibri"/>
              </w:rPr>
              <w:t>outdated laptop agent software.</w:t>
            </w:r>
            <w:ins w:id="168" w:author="Dougherty" w:date="2012-05-22T12:55:00Z">
              <w:r w:rsidR="001701CF">
                <w:rPr>
                  <w:rFonts w:cs="Calibri"/>
                </w:rPr>
                <w:t xml:space="preserve"> </w:t>
              </w:r>
            </w:ins>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B91A74">
            <w:pPr>
              <w:ind w:left="360"/>
              <w:rPr>
                <w:rFonts w:cs="Calibri"/>
              </w:rPr>
            </w:pPr>
            <w:r w:rsidRPr="00455298">
              <w:rPr>
                <w:rFonts w:cs="Calibri"/>
              </w:rPr>
              <w:t xml:space="preserve">The system shall automatically </w:t>
            </w:r>
            <w:r w:rsidR="00B91A74">
              <w:rPr>
                <w:rFonts w:cs="Calibri"/>
              </w:rPr>
              <w:t>download</w:t>
            </w:r>
            <w:r w:rsidR="00B91A74" w:rsidRPr="00455298">
              <w:rPr>
                <w:rFonts w:cs="Calibri"/>
              </w:rPr>
              <w:t xml:space="preserve"> </w:t>
            </w:r>
            <w:r w:rsidRPr="00455298">
              <w:rPr>
                <w:rFonts w:cs="Calibri"/>
              </w:rPr>
              <w:t>the laptop agent software</w:t>
            </w:r>
            <w:ins w:id="169" w:author="Dougherty" w:date="2012-05-22T12:56:00Z">
              <w:r w:rsidR="001701CF">
                <w:rPr>
                  <w:rFonts w:cs="Calibri"/>
                </w:rPr>
                <w:t xml:space="preserve"> when it is discovered as outdated</w:t>
              </w:r>
            </w:ins>
            <w:r w:rsidRPr="00455298">
              <w:rPr>
                <w:rFonts w:cs="Calibri"/>
              </w:rPr>
              <w:t>.</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3A3C95">
            <w:pPr>
              <w:pStyle w:val="BodyText"/>
              <w:spacing w:before="40" w:after="40"/>
              <w:ind w:left="720"/>
              <w:rPr>
                <w:rFonts w:ascii="Arial" w:hAnsi="Arial" w:cs="Arial"/>
                <w:sz w:val="20"/>
              </w:rPr>
            </w:pPr>
          </w:p>
        </w:tc>
        <w:tc>
          <w:tcPr>
            <w:tcW w:w="6030" w:type="dxa"/>
          </w:tcPr>
          <w:p w:rsidR="00C96DC6" w:rsidRPr="00CE7484" w:rsidRDefault="00C96DC6" w:rsidP="00CE7484">
            <w:pPr>
              <w:pStyle w:val="Heading2"/>
            </w:pPr>
            <w:bookmarkStart w:id="170" w:name="_Toc325474392"/>
            <w:r w:rsidRPr="00CE7484">
              <w:t>Notifications</w:t>
            </w:r>
            <w:bookmarkEnd w:id="170"/>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send email.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support sending email to user accounts by Region.</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B53FF">
            <w:pPr>
              <w:ind w:left="360"/>
              <w:rPr>
                <w:rFonts w:cs="Calibri"/>
              </w:rPr>
            </w:pPr>
            <w:r w:rsidRPr="00455298">
              <w:rPr>
                <w:rFonts w:cs="Calibri"/>
              </w:rPr>
              <w:t>The system shall support sending email to user accounts by device serial numbers.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EF09D3" w:rsidRPr="00D36A83" w:rsidTr="00EF5A2E">
        <w:trPr>
          <w:ins w:id="171" w:author="Dougherty" w:date="2012-05-22T12:27:00Z"/>
        </w:trPr>
        <w:tc>
          <w:tcPr>
            <w:tcW w:w="1422" w:type="dxa"/>
          </w:tcPr>
          <w:p w:rsidR="00EF09D3" w:rsidRDefault="00EF09D3" w:rsidP="00833925">
            <w:pPr>
              <w:pStyle w:val="BodyText"/>
              <w:numPr>
                <w:ilvl w:val="0"/>
                <w:numId w:val="3"/>
              </w:numPr>
              <w:spacing w:before="40" w:after="40"/>
              <w:jc w:val="center"/>
              <w:rPr>
                <w:ins w:id="172" w:author="Dougherty" w:date="2012-05-22T12:27:00Z"/>
                <w:rFonts w:ascii="Arial" w:hAnsi="Arial" w:cs="Arial"/>
                <w:sz w:val="20"/>
              </w:rPr>
            </w:pPr>
          </w:p>
        </w:tc>
        <w:tc>
          <w:tcPr>
            <w:tcW w:w="6030" w:type="dxa"/>
          </w:tcPr>
          <w:p w:rsidR="00EF09D3" w:rsidRDefault="00EF09D3" w:rsidP="00EF09D3">
            <w:pPr>
              <w:ind w:left="360"/>
              <w:rPr>
                <w:ins w:id="173" w:author="Dougherty" w:date="2012-05-22T12:32:00Z"/>
                <w:rFonts w:cs="Calibri"/>
              </w:rPr>
            </w:pPr>
            <w:ins w:id="174" w:author="Dougherty" w:date="2012-05-22T12:27:00Z">
              <w:r w:rsidRPr="00455298">
                <w:rPr>
                  <w:rFonts w:cs="Calibri"/>
                </w:rPr>
                <w:t xml:space="preserve">The system shall support sending email to user accounts by device </w:t>
              </w:r>
              <w:r>
                <w:rPr>
                  <w:rFonts w:cs="Calibri"/>
                </w:rPr>
                <w:t>type</w:t>
              </w:r>
              <w:r w:rsidRPr="00455298">
                <w:rPr>
                  <w:rFonts w:cs="Calibri"/>
                </w:rPr>
                <w:t>.</w:t>
              </w:r>
            </w:ins>
          </w:p>
          <w:p w:rsidR="00B3417A" w:rsidRPr="00455298" w:rsidRDefault="00B3417A" w:rsidP="00EF09D3">
            <w:pPr>
              <w:ind w:left="360"/>
              <w:rPr>
                <w:ins w:id="175" w:author="Dougherty" w:date="2012-05-22T12:27:00Z"/>
                <w:rFonts w:cs="Calibri"/>
              </w:rPr>
            </w:pPr>
            <w:ins w:id="176" w:author="Dougherty" w:date="2012-05-22T12:32:00Z">
              <w:r>
                <w:rPr>
                  <w:rFonts w:cs="Calibri"/>
                </w:rPr>
                <w:t>[So for example it could be sent to all ForceTriad customers notifying them of n</w:t>
              </w:r>
            </w:ins>
            <w:ins w:id="177" w:author="Dougherty" w:date="2012-05-22T12:33:00Z">
              <w:r>
                <w:rPr>
                  <w:rFonts w:cs="Calibri"/>
                </w:rPr>
                <w:t>ew software.]</w:t>
              </w:r>
            </w:ins>
          </w:p>
        </w:tc>
        <w:tc>
          <w:tcPr>
            <w:tcW w:w="900" w:type="dxa"/>
          </w:tcPr>
          <w:p w:rsidR="00EF09D3" w:rsidRPr="00C373B2" w:rsidRDefault="00EF09D3" w:rsidP="00EF5A2E">
            <w:pPr>
              <w:pStyle w:val="BodyText"/>
              <w:spacing w:before="40" w:after="40"/>
              <w:jc w:val="center"/>
              <w:rPr>
                <w:ins w:id="178" w:author="Dougherty" w:date="2012-05-22T12:27:00Z"/>
                <w:rFonts w:ascii="Arial" w:hAnsi="Arial" w:cs="Arial"/>
                <w:sz w:val="20"/>
              </w:rPr>
            </w:pPr>
          </w:p>
        </w:tc>
        <w:tc>
          <w:tcPr>
            <w:tcW w:w="1260" w:type="dxa"/>
          </w:tcPr>
          <w:p w:rsidR="00EF09D3" w:rsidRPr="00C373B2" w:rsidRDefault="00EF09D3" w:rsidP="00EF5A2E">
            <w:pPr>
              <w:pStyle w:val="BodyText"/>
              <w:spacing w:before="40" w:after="40"/>
              <w:rPr>
                <w:ins w:id="179" w:author="Dougherty" w:date="2012-05-22T12:27:00Z"/>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 xml:space="preserve">The system shall provide a means to filter discrepancy notifications.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classify notifications.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B53FF">
            <w:pPr>
              <w:ind w:left="360"/>
              <w:rPr>
                <w:rFonts w:cs="Calibri"/>
              </w:rPr>
            </w:pPr>
            <w:r w:rsidRPr="00455298">
              <w:rPr>
                <w:rFonts w:cs="Calibri"/>
              </w:rPr>
              <w:t>The enumeration text shall be in the subject line of the email.</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B53FF">
            <w:pPr>
              <w:ind w:left="360"/>
              <w:rPr>
                <w:rFonts w:cs="Calibri"/>
              </w:rPr>
            </w:pPr>
            <w:r w:rsidRPr="00455298">
              <w:rPr>
                <w:rFonts w:cs="Calibri"/>
              </w:rPr>
              <w:t>The enumeration of Notification Type shall include:</w:t>
            </w:r>
          </w:p>
          <w:p w:rsidR="00C96DC6" w:rsidRPr="00455298" w:rsidRDefault="00C96DC6" w:rsidP="00EB53FF">
            <w:pPr>
              <w:ind w:left="360"/>
              <w:rPr>
                <w:rFonts w:cs="Calibri"/>
              </w:rPr>
            </w:pPr>
            <w:r w:rsidRPr="00455298">
              <w:rPr>
                <w:rFonts w:cs="Calibri"/>
              </w:rPr>
              <w:t>Software version discrepancy</w:t>
            </w:r>
          </w:p>
          <w:p w:rsidR="00C96DC6" w:rsidRPr="00455298" w:rsidRDefault="00C96DC6" w:rsidP="00EB53FF">
            <w:pPr>
              <w:ind w:left="360"/>
              <w:rPr>
                <w:rFonts w:cs="Calibri"/>
              </w:rPr>
            </w:pPr>
            <w:r w:rsidRPr="00455298">
              <w:rPr>
                <w:rFonts w:cs="Calibri"/>
              </w:rPr>
              <w:t>Country code violation</w:t>
            </w:r>
          </w:p>
          <w:p w:rsidR="00C96DC6" w:rsidRPr="00455298" w:rsidRDefault="00C96DC6" w:rsidP="00EB53FF">
            <w:pPr>
              <w:ind w:left="360"/>
              <w:rPr>
                <w:rFonts w:cs="Calibri"/>
              </w:rPr>
            </w:pPr>
            <w:r w:rsidRPr="00455298">
              <w:rPr>
                <w:rFonts w:cs="Calibri"/>
              </w:rPr>
              <w:t>Attempt to update software without upgrade privileges</w:t>
            </w:r>
          </w:p>
          <w:p w:rsidR="00C96DC6" w:rsidRPr="00455298" w:rsidRDefault="00C96DC6" w:rsidP="00F26F71">
            <w:pPr>
              <w:ind w:left="360"/>
              <w:rPr>
                <w:rFonts w:cs="Calibri"/>
              </w:rPr>
            </w:pPr>
            <w:r w:rsidRPr="00455298">
              <w:rPr>
                <w:rFonts w:cs="Calibri"/>
              </w:rPr>
              <w:t>Failure to upgrade device</w:t>
            </w:r>
          </w:p>
          <w:p w:rsidR="00C96DC6" w:rsidRPr="00455298" w:rsidRDefault="00C96DC6" w:rsidP="00F26F71">
            <w:pPr>
              <w:ind w:left="360"/>
              <w:rPr>
                <w:rFonts w:cs="Calibri"/>
              </w:rPr>
            </w:pPr>
            <w:r w:rsidRPr="00455298">
              <w:rPr>
                <w:rFonts w:cs="Calibri"/>
              </w:rPr>
              <w:t>New device registration</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5B6602">
            <w:pPr>
              <w:ind w:left="360"/>
              <w:rPr>
                <w:rFonts w:cs="Calibri"/>
              </w:rPr>
            </w:pPr>
            <w:r w:rsidRPr="00455298">
              <w:rPr>
                <w:rFonts w:cs="Calibri"/>
              </w:rPr>
              <w:t>The system shall generate an email if a software update is started but not completed within a configurable time limit.</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F26F71">
            <w:pPr>
              <w:ind w:left="360"/>
              <w:rPr>
                <w:rFonts w:cs="Calibri"/>
              </w:rPr>
            </w:pPr>
            <w:r w:rsidRPr="00455298">
              <w:rPr>
                <w:rFonts w:cs="Calibri"/>
              </w:rPr>
              <w:t>The system shall provide a UI to display discrepancy lists.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allow users to subscribe to notifications.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EF5A2E">
            <w:pPr>
              <w:ind w:left="360"/>
              <w:rPr>
                <w:rFonts w:cs="Calibri"/>
              </w:rPr>
            </w:pPr>
            <w:r w:rsidRPr="00455298">
              <w:rPr>
                <w:rFonts w:cs="Calibri"/>
              </w:rPr>
              <w:t>The system shall allow users to unsubscribe to notifications.</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C96DC6" w:rsidRPr="00C373B2" w:rsidRDefault="00C96DC6" w:rsidP="00D44518">
            <w:pPr>
              <w:pStyle w:val="BodyText"/>
              <w:spacing w:before="40" w:after="40"/>
              <w:ind w:left="720"/>
              <w:rPr>
                <w:rFonts w:ascii="Arial" w:hAnsi="Arial" w:cs="Arial"/>
                <w:sz w:val="20"/>
              </w:rPr>
            </w:pPr>
          </w:p>
        </w:tc>
        <w:tc>
          <w:tcPr>
            <w:tcW w:w="6030" w:type="dxa"/>
          </w:tcPr>
          <w:p w:rsidR="00C96DC6" w:rsidRPr="00F231DC" w:rsidRDefault="00C96DC6" w:rsidP="00D44518">
            <w:pPr>
              <w:pStyle w:val="Heading2"/>
            </w:pPr>
            <w:bookmarkStart w:id="180" w:name="_Toc325474393"/>
            <w:r>
              <w:t>Reporting</w:t>
            </w:r>
            <w:bookmarkEnd w:id="180"/>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AF74D5">
            <w:pPr>
              <w:ind w:left="360"/>
              <w:rPr>
                <w:rFonts w:cs="Calibri"/>
              </w:rPr>
            </w:pPr>
            <w:r>
              <w:rPr>
                <w:rFonts w:cs="Calibri"/>
              </w:rPr>
              <w:t xml:space="preserve">The system shall provide a </w:t>
            </w:r>
            <w:r w:rsidRPr="00056B6F">
              <w:rPr>
                <w:rFonts w:cs="Calibri"/>
              </w:rPr>
              <w:t>report containing devices and their cu</w:t>
            </w:r>
            <w:r>
              <w:rPr>
                <w:rFonts w:cs="Calibri"/>
              </w:rPr>
              <w:t xml:space="preserve">rrent software version number. Here called Report 1. </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AF74D5">
            <w:pPr>
              <w:ind w:left="360"/>
              <w:rPr>
                <w:rFonts w:cs="Calibri"/>
              </w:rPr>
            </w:pPr>
            <w:r w:rsidRPr="003C11B8">
              <w:rPr>
                <w:rFonts w:cs="Calibri"/>
              </w:rPr>
              <w:t xml:space="preserve">At the end of the </w:t>
            </w:r>
            <w:r>
              <w:rPr>
                <w:rFonts w:cs="Calibri"/>
              </w:rPr>
              <w:t>Report 1</w:t>
            </w:r>
            <w:r w:rsidRPr="003C11B8">
              <w:rPr>
                <w:rFonts w:cs="Calibri"/>
              </w:rPr>
              <w:t xml:space="preserve">, there </w:t>
            </w:r>
            <w:r>
              <w:rPr>
                <w:rFonts w:cs="Calibri"/>
              </w:rPr>
              <w:t>shall</w:t>
            </w:r>
            <w:r w:rsidRPr="003C11B8">
              <w:rPr>
                <w:rFonts w:cs="Calibri"/>
              </w:rPr>
              <w:t xml:space="preserve"> be a section for total number of each device type at each s</w:t>
            </w:r>
            <w:r>
              <w:rPr>
                <w:rFonts w:cs="Calibri"/>
              </w:rPr>
              <w:t xml:space="preserve">oftware </w:t>
            </w:r>
            <w:r w:rsidRPr="003C11B8">
              <w:rPr>
                <w:rFonts w:cs="Calibri"/>
              </w:rPr>
              <w:t>version, for each country.</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C96DC6" w:rsidP="002E6B00">
            <w:pPr>
              <w:ind w:left="360"/>
              <w:rPr>
                <w:rFonts w:cs="Calibri"/>
              </w:rPr>
            </w:pPr>
            <w:r w:rsidRPr="00455298">
              <w:rPr>
                <w:rFonts w:cs="Calibri"/>
              </w:rPr>
              <w:t xml:space="preserve">Report 1 shall be </w:t>
            </w:r>
            <w:r w:rsidRPr="00056B6F">
              <w:rPr>
                <w:rFonts w:cs="Calibri"/>
              </w:rPr>
              <w:t>grouped by country, device type,</w:t>
            </w:r>
            <w:r>
              <w:rPr>
                <w:rFonts w:cs="Calibri"/>
              </w:rPr>
              <w:t xml:space="preserve"> software version, and</w:t>
            </w:r>
            <w:r w:rsidRPr="00056B6F">
              <w:rPr>
                <w:rFonts w:cs="Calibri"/>
              </w:rPr>
              <w:t xml:space="preserve"> customer.</w:t>
            </w:r>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025671" w:rsidP="002E6B00">
            <w:pPr>
              <w:ind w:left="360"/>
              <w:rPr>
                <w:rFonts w:cs="Calibri"/>
              </w:rPr>
            </w:pPr>
            <w:r w:rsidRPr="00455298">
              <w:rPr>
                <w:rFonts w:cs="Calibri"/>
              </w:rPr>
              <w:t>The system shall allow users in the Service Manager role to run preventive maintenance reports by account.</w:t>
            </w:r>
            <w:ins w:id="181" w:author="Dougherty" w:date="2012-05-22T12:34:00Z">
              <w:r w:rsidR="00AA1F36">
                <w:rPr>
                  <w:rFonts w:cs="Calibri"/>
                </w:rPr>
                <w:t xml:space="preserve"> Report 2.</w:t>
              </w:r>
            </w:ins>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025671" w:rsidP="00025671">
            <w:pPr>
              <w:ind w:left="360"/>
              <w:rPr>
                <w:rFonts w:cs="Calibri"/>
              </w:rPr>
            </w:pPr>
            <w:r w:rsidRPr="00025671">
              <w:rPr>
                <w:rFonts w:cs="Calibri"/>
              </w:rPr>
              <w:t xml:space="preserve">The system shall allow users in the Service Manager role to run preventive maintenance reports by </w:t>
            </w:r>
            <w:r>
              <w:rPr>
                <w:rFonts w:cs="Calibri"/>
              </w:rPr>
              <w:t>region</w:t>
            </w:r>
            <w:r w:rsidRPr="00025671">
              <w:rPr>
                <w:rFonts w:cs="Calibri"/>
              </w:rPr>
              <w:t>.</w:t>
            </w:r>
            <w:ins w:id="182" w:author="Dougherty" w:date="2012-05-22T12:33:00Z">
              <w:r w:rsidR="00B3417A">
                <w:rPr>
                  <w:rFonts w:cs="Calibri"/>
                </w:rPr>
                <w:t xml:space="preserve"> Report 2.</w:t>
              </w:r>
            </w:ins>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C96DC6"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C96DC6" w:rsidRPr="00455298" w:rsidRDefault="00025671" w:rsidP="00025671">
            <w:pPr>
              <w:ind w:left="360"/>
              <w:rPr>
                <w:rFonts w:cs="Calibri"/>
              </w:rPr>
            </w:pPr>
            <w:r w:rsidRPr="00025671">
              <w:rPr>
                <w:rFonts w:cs="Calibri"/>
              </w:rPr>
              <w:t xml:space="preserve">The system shall allow users in the Service Manager role to run preventive maintenance reports by </w:t>
            </w:r>
            <w:r>
              <w:rPr>
                <w:rFonts w:cs="Calibri"/>
              </w:rPr>
              <w:t>device</w:t>
            </w:r>
            <w:r w:rsidRPr="00025671">
              <w:rPr>
                <w:rFonts w:cs="Calibri"/>
              </w:rPr>
              <w:t>.</w:t>
            </w:r>
            <w:ins w:id="183" w:author="Dougherty" w:date="2012-05-22T12:34:00Z">
              <w:r w:rsidR="00AA1F36">
                <w:rPr>
                  <w:rFonts w:cs="Calibri"/>
                </w:rPr>
                <w:t xml:space="preserve"> Report 2.</w:t>
              </w:r>
            </w:ins>
          </w:p>
        </w:tc>
        <w:tc>
          <w:tcPr>
            <w:tcW w:w="900" w:type="dxa"/>
          </w:tcPr>
          <w:p w:rsidR="00C96DC6" w:rsidRPr="00C373B2" w:rsidRDefault="00C96DC6" w:rsidP="00EF5A2E">
            <w:pPr>
              <w:pStyle w:val="BodyText"/>
              <w:spacing w:before="40" w:after="40"/>
              <w:jc w:val="center"/>
              <w:rPr>
                <w:rFonts w:ascii="Arial" w:hAnsi="Arial" w:cs="Arial"/>
                <w:sz w:val="20"/>
              </w:rPr>
            </w:pPr>
          </w:p>
        </w:tc>
        <w:tc>
          <w:tcPr>
            <w:tcW w:w="1260" w:type="dxa"/>
          </w:tcPr>
          <w:p w:rsidR="00C96DC6" w:rsidRPr="00C373B2" w:rsidRDefault="00C96DC6"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025671">
            <w:pPr>
              <w:ind w:left="360"/>
              <w:rPr>
                <w:rFonts w:cs="Calibri"/>
              </w:rPr>
            </w:pPr>
            <w:r w:rsidRPr="00455298">
              <w:rPr>
                <w:rFonts w:cs="Calibri"/>
              </w:rPr>
              <w:t>The system shall allow users in the Service Manager role to run device configuration reports by account.</w:t>
            </w:r>
            <w:ins w:id="184" w:author="Dougherty" w:date="2012-05-22T12:34:00Z">
              <w:r w:rsidR="00AA1F36">
                <w:rPr>
                  <w:rFonts w:cs="Calibri"/>
                </w:rPr>
                <w:t xml:space="preserve"> Report 3.</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device configuration reports by </w:t>
            </w:r>
            <w:r>
              <w:rPr>
                <w:rFonts w:cs="Calibri"/>
              </w:rPr>
              <w:t>region</w:t>
            </w:r>
            <w:r w:rsidRPr="00025671">
              <w:rPr>
                <w:rFonts w:cs="Calibri"/>
              </w:rPr>
              <w:t>.</w:t>
            </w:r>
            <w:ins w:id="185" w:author="Dougherty" w:date="2012-05-22T12:34:00Z">
              <w:r w:rsidR="00AA1F36">
                <w:rPr>
                  <w:rFonts w:cs="Calibri"/>
                </w:rPr>
                <w:t xml:space="preserve"> Report 3.</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device configuration reports by </w:t>
            </w:r>
            <w:r>
              <w:rPr>
                <w:rFonts w:cs="Calibri"/>
              </w:rPr>
              <w:t>device</w:t>
            </w:r>
            <w:r w:rsidRPr="00025671">
              <w:rPr>
                <w:rFonts w:cs="Calibri"/>
              </w:rPr>
              <w:t>.</w:t>
            </w:r>
            <w:ins w:id="186" w:author="Dougherty" w:date="2012-05-22T12:34:00Z">
              <w:r w:rsidR="00AA1F36">
                <w:rPr>
                  <w:rFonts w:cs="Calibri"/>
                </w:rPr>
                <w:t xml:space="preserve"> Report 3.</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025671">
            <w:pPr>
              <w:ind w:left="360"/>
              <w:rPr>
                <w:rFonts w:cs="Calibri"/>
              </w:rPr>
            </w:pPr>
            <w:r w:rsidRPr="00455298">
              <w:rPr>
                <w:rFonts w:cs="Calibri"/>
              </w:rPr>
              <w:t>The system shall allow users in the Service Manager role to run service events reports by account.</w:t>
            </w:r>
            <w:ins w:id="187" w:author="Dougherty" w:date="2012-05-22T12:34:00Z">
              <w:r w:rsidR="00AA1F36">
                <w:rPr>
                  <w:rFonts w:cs="Calibri"/>
                </w:rPr>
                <w:t xml:space="preserve"> Report 4.</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service events reports by </w:t>
            </w:r>
            <w:r>
              <w:rPr>
                <w:rFonts w:cs="Calibri"/>
              </w:rPr>
              <w:t>region</w:t>
            </w:r>
            <w:r w:rsidRPr="00025671">
              <w:rPr>
                <w:rFonts w:cs="Calibri"/>
              </w:rPr>
              <w:t>.</w:t>
            </w:r>
            <w:ins w:id="188" w:author="Dougherty" w:date="2012-05-22T12:34:00Z">
              <w:r w:rsidR="00AA1F36">
                <w:rPr>
                  <w:rFonts w:cs="Calibri"/>
                </w:rPr>
                <w:t xml:space="preserve"> Report 4.</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service events reports by </w:t>
            </w:r>
            <w:r>
              <w:rPr>
                <w:rFonts w:cs="Calibri"/>
              </w:rPr>
              <w:t>device</w:t>
            </w:r>
            <w:r w:rsidRPr="00025671">
              <w:rPr>
                <w:rFonts w:cs="Calibri"/>
              </w:rPr>
              <w:t>.</w:t>
            </w:r>
            <w:ins w:id="189" w:author="Dougherty" w:date="2012-05-22T12:34:00Z">
              <w:r w:rsidR="00AA1F36">
                <w:rPr>
                  <w:rFonts w:cs="Calibri"/>
                </w:rPr>
                <w:t xml:space="preserve"> Report 4.</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025671">
            <w:pPr>
              <w:ind w:left="360"/>
              <w:rPr>
                <w:rFonts w:cs="Calibri"/>
              </w:rPr>
            </w:pPr>
            <w:r w:rsidRPr="00455298">
              <w:rPr>
                <w:rFonts w:cs="Calibri"/>
              </w:rPr>
              <w:t>The system shall allow users in the Service Manager role to run MTBR reports by account.</w:t>
            </w:r>
            <w:ins w:id="190" w:author="Dougherty" w:date="2012-05-22T12:34:00Z">
              <w:r w:rsidR="00AA1F36">
                <w:rPr>
                  <w:rFonts w:cs="Calibri"/>
                </w:rPr>
                <w:t xml:space="preserve"> Report 5.</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MTBR reports by </w:t>
            </w:r>
            <w:r>
              <w:rPr>
                <w:rFonts w:cs="Calibri"/>
              </w:rPr>
              <w:t>region</w:t>
            </w:r>
            <w:r w:rsidRPr="00025671">
              <w:rPr>
                <w:rFonts w:cs="Calibri"/>
              </w:rPr>
              <w:t>.</w:t>
            </w:r>
            <w:ins w:id="191" w:author="Dougherty" w:date="2012-05-22T12:34:00Z">
              <w:r w:rsidR="00AA1F36">
                <w:rPr>
                  <w:rFonts w:cs="Calibri"/>
                </w:rPr>
                <w:t xml:space="preserve"> Report 5.</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455298" w:rsidRDefault="00025671" w:rsidP="00455298">
            <w:pPr>
              <w:ind w:left="360"/>
              <w:rPr>
                <w:rFonts w:cs="Calibri"/>
              </w:rPr>
            </w:pPr>
            <w:r w:rsidRPr="00025671">
              <w:rPr>
                <w:rFonts w:cs="Calibri"/>
              </w:rPr>
              <w:t xml:space="preserve">The system shall allow users in the Service Manager role to run MTBR reports by </w:t>
            </w:r>
            <w:r>
              <w:rPr>
                <w:rFonts w:cs="Calibri"/>
              </w:rPr>
              <w:t>device</w:t>
            </w:r>
            <w:r w:rsidRPr="00025671">
              <w:rPr>
                <w:rFonts w:cs="Calibri"/>
              </w:rPr>
              <w:t>.</w:t>
            </w:r>
            <w:ins w:id="192" w:author="Dougherty" w:date="2012-05-22T12:34:00Z">
              <w:r w:rsidR="00AA1F36">
                <w:rPr>
                  <w:rFonts w:cs="Calibri"/>
                </w:rPr>
                <w:t xml:space="preserve"> Report 5.</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r w:rsidR="00025671" w:rsidRPr="00D36A83" w:rsidTr="00EF5A2E">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025671" w:rsidRPr="00025671" w:rsidRDefault="00025671" w:rsidP="00455298">
            <w:pPr>
              <w:ind w:left="360"/>
              <w:rPr>
                <w:rFonts w:cs="Calibri"/>
              </w:rPr>
            </w:pPr>
            <w:r>
              <w:rPr>
                <w:rFonts w:cs="Calibri"/>
              </w:rPr>
              <w:t>The system shall provide users in the Service Manager role with a report listing all failed software upgrades by region, account, time period, and status.</w:t>
            </w:r>
            <w:ins w:id="193" w:author="Dougherty" w:date="2012-05-22T12:35:00Z">
              <w:r w:rsidR="00AA1F36">
                <w:rPr>
                  <w:rFonts w:cs="Calibri"/>
                </w:rPr>
                <w:t xml:space="preserve"> Report 6.</w:t>
              </w:r>
            </w:ins>
          </w:p>
        </w:tc>
        <w:tc>
          <w:tcPr>
            <w:tcW w:w="900" w:type="dxa"/>
          </w:tcPr>
          <w:p w:rsidR="00025671" w:rsidRPr="00C373B2" w:rsidRDefault="00025671" w:rsidP="00EF5A2E">
            <w:pPr>
              <w:pStyle w:val="BodyText"/>
              <w:spacing w:before="40" w:after="40"/>
              <w:jc w:val="center"/>
              <w:rPr>
                <w:rFonts w:ascii="Arial" w:hAnsi="Arial" w:cs="Arial"/>
                <w:sz w:val="20"/>
              </w:rPr>
            </w:pPr>
          </w:p>
        </w:tc>
        <w:tc>
          <w:tcPr>
            <w:tcW w:w="1260" w:type="dxa"/>
          </w:tcPr>
          <w:p w:rsidR="00025671" w:rsidRPr="00C373B2" w:rsidRDefault="00025671" w:rsidP="00EF5A2E">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194" w:name="_Toc325474394"/>
      <w:r w:rsidRPr="005B7DCD">
        <w:t>Interface Requirements</w:t>
      </w:r>
      <w:bookmarkEnd w:id="194"/>
    </w:p>
    <w:p w:rsidR="00D42A37" w:rsidRPr="005B7DCD" w:rsidRDefault="00D42A37" w:rsidP="00D42A37">
      <w:pPr>
        <w:pStyle w:val="HTMLPreformatted"/>
        <w:rPr>
          <w:rFonts w:ascii="Times New Roman" w:hAnsi="Times New Roman"/>
          <w:sz w:val="24"/>
          <w:szCs w:val="24"/>
        </w:rPr>
      </w:pPr>
    </w:p>
    <w:p w:rsidR="00D42A37" w:rsidRPr="005B7DCD" w:rsidRDefault="00D42A37" w:rsidP="00630604">
      <w:pPr>
        <w:pStyle w:val="HTMLPreformatted"/>
        <w:rPr>
          <w:rFonts w:ascii="Times New Roman" w:hAnsi="Times New Roman"/>
          <w:sz w:val="24"/>
          <w:szCs w:val="24"/>
        </w:rPr>
      </w:pPr>
      <w:r w:rsidRPr="005B7DCD">
        <w:rPr>
          <w:rFonts w:ascii="Times New Roman" w:hAnsi="Times New Roman"/>
          <w:sz w:val="24"/>
          <w:szCs w:val="24"/>
        </w:rPr>
        <w:t xml:space="preserve">- </w:t>
      </w:r>
      <w:r w:rsidR="00630604">
        <w:rPr>
          <w:rFonts w:ascii="Times New Roman" w:hAnsi="Times New Roman"/>
          <w:sz w:val="24"/>
          <w:szCs w:val="24"/>
        </w:rPr>
        <w:t>See SRD</w:t>
      </w: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195" w:name="_Toc325474395"/>
      <w:r w:rsidRPr="005B7DCD">
        <w:t>Operational Requirements</w:t>
      </w:r>
      <w:bookmarkEnd w:id="195"/>
    </w:p>
    <w:p w:rsidR="00D42A37" w:rsidRPr="005B7DCD" w:rsidRDefault="00D42A3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5940"/>
        <w:gridCol w:w="990"/>
        <w:gridCol w:w="1260"/>
      </w:tblGrid>
      <w:tr w:rsidR="00DE22E6" w:rsidRPr="00D36A83" w:rsidTr="002E6B00">
        <w:tc>
          <w:tcPr>
            <w:tcW w:w="1422" w:type="dxa"/>
          </w:tcPr>
          <w:p w:rsidR="00DE22E6" w:rsidRDefault="00DE22E6" w:rsidP="00B811CC">
            <w:pPr>
              <w:spacing w:after="0" w:line="240" w:lineRule="auto"/>
              <w:ind w:left="720"/>
              <w:rPr>
                <w:rFonts w:ascii="Arial" w:hAnsi="Arial" w:cs="Arial"/>
                <w:sz w:val="20"/>
              </w:rPr>
            </w:pPr>
          </w:p>
        </w:tc>
        <w:tc>
          <w:tcPr>
            <w:tcW w:w="5940" w:type="dxa"/>
          </w:tcPr>
          <w:p w:rsidR="00DE22E6" w:rsidRPr="00CE7484" w:rsidRDefault="00DE22E6" w:rsidP="00CE7484">
            <w:pPr>
              <w:pStyle w:val="Heading2"/>
            </w:pPr>
            <w:bookmarkStart w:id="196" w:name="_Toc116109807"/>
            <w:bookmarkStart w:id="197" w:name="_Toc325474396"/>
            <w:r w:rsidRPr="00CE7484">
              <w:t>Operating Location</w:t>
            </w:r>
            <w:bookmarkEnd w:id="196"/>
            <w:bookmarkEnd w:id="197"/>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cs="Arial"/>
                <w:sz w:val="20"/>
              </w:rPr>
            </w:pPr>
          </w:p>
        </w:tc>
        <w:tc>
          <w:tcPr>
            <w:tcW w:w="5940" w:type="dxa"/>
          </w:tcPr>
          <w:p w:rsidR="00DE22E6" w:rsidRDefault="00DE22E6" w:rsidP="00DE22E6">
            <w:pPr>
              <w:pStyle w:val="BodyChar"/>
              <w:ind w:left="0"/>
              <w:rPr>
                <w:ins w:id="198" w:author="Dougherty" w:date="2012-05-22T12:57:00Z"/>
                <w:rFonts w:ascii="Calibri" w:hAnsi="Calibri" w:cs="Calibri"/>
                <w:sz w:val="20"/>
              </w:rPr>
            </w:pPr>
            <w:r w:rsidRPr="00C373B2">
              <w:rPr>
                <w:rFonts w:ascii="Calibri" w:hAnsi="Calibri" w:cs="Calibri"/>
                <w:sz w:val="20"/>
              </w:rPr>
              <w:t xml:space="preserve">The system shall operate in Biomedical Technical Laboratories where network connectivity may be compromised. </w:t>
            </w:r>
          </w:p>
          <w:p w:rsidR="001701CF" w:rsidRPr="00C373B2" w:rsidRDefault="001701CF" w:rsidP="00DE22E6">
            <w:pPr>
              <w:pStyle w:val="BodyChar"/>
              <w:ind w:left="0"/>
              <w:rPr>
                <w:rFonts w:ascii="Calibri" w:hAnsi="Calibri" w:cs="Calibri"/>
              </w:rPr>
            </w:pPr>
            <w:ins w:id="199" w:author="Dougherty" w:date="2012-05-22T12:57:00Z">
              <w:r>
                <w:rPr>
                  <w:rFonts w:ascii="Calibri" w:hAnsi="Calibri" w:cs="Calibri"/>
                  <w:sz w:val="20"/>
                </w:rPr>
                <w:t>[This is the source of the disconnected operational modes for the laptop agent and the store and forward strategy. ]</w:t>
              </w:r>
            </w:ins>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cs="Arial"/>
                <w:sz w:val="20"/>
              </w:rPr>
            </w:pPr>
          </w:p>
        </w:tc>
        <w:tc>
          <w:tcPr>
            <w:tcW w:w="5940" w:type="dxa"/>
          </w:tcPr>
          <w:p w:rsidR="001701CF" w:rsidRDefault="00DE22E6" w:rsidP="00A06E7E">
            <w:pPr>
              <w:pStyle w:val="BodyChar"/>
              <w:ind w:left="0"/>
              <w:rPr>
                <w:ins w:id="200" w:author="Dougherty" w:date="2012-05-22T12:57:00Z"/>
                <w:rFonts w:ascii="Calibri" w:hAnsi="Calibri" w:cs="Calibri"/>
                <w:sz w:val="20"/>
              </w:rPr>
            </w:pPr>
            <w:r w:rsidRPr="00C373B2">
              <w:rPr>
                <w:rFonts w:ascii="Calibri" w:hAnsi="Calibri" w:cs="Calibri"/>
                <w:sz w:val="20"/>
              </w:rPr>
              <w:t xml:space="preserve">The system shall operate </w:t>
            </w:r>
            <w:r w:rsidR="00A06E7E" w:rsidRPr="00C373B2">
              <w:rPr>
                <w:rFonts w:ascii="Calibri" w:hAnsi="Calibri" w:cs="Calibri"/>
                <w:sz w:val="20"/>
              </w:rPr>
              <w:t>-</w:t>
            </w:r>
            <w:r w:rsidRPr="00C373B2">
              <w:rPr>
                <w:rFonts w:ascii="Calibri" w:hAnsi="Calibri" w:cs="Calibri"/>
                <w:sz w:val="20"/>
              </w:rPr>
              <w:t xml:space="preserve"> across the globe</w:t>
            </w:r>
            <w:r w:rsidR="00A06E7E" w:rsidRPr="00C373B2">
              <w:rPr>
                <w:rFonts w:ascii="Calibri" w:hAnsi="Calibri" w:cs="Calibri"/>
                <w:sz w:val="20"/>
              </w:rPr>
              <w:t xml:space="preserve"> where connectivity to world-wide-web is available.</w:t>
            </w:r>
          </w:p>
          <w:p w:rsidR="00DE22E6" w:rsidRPr="00C373B2" w:rsidRDefault="001701CF" w:rsidP="00A06E7E">
            <w:pPr>
              <w:pStyle w:val="BodyChar"/>
              <w:ind w:left="0"/>
              <w:rPr>
                <w:rFonts w:ascii="Calibri" w:hAnsi="Calibri" w:cs="Calibri"/>
                <w:sz w:val="20"/>
              </w:rPr>
            </w:pPr>
            <w:ins w:id="201" w:author="Dougherty" w:date="2012-05-22T12:57:00Z">
              <w:r>
                <w:rPr>
                  <w:rFonts w:ascii="Calibri" w:hAnsi="Calibri" w:cs="Calibri"/>
                  <w:sz w:val="20"/>
                </w:rPr>
                <w:t>[This is the other reason for a store and forward strategy</w:t>
              </w:r>
            </w:ins>
            <w:ins w:id="202" w:author="Dougherty" w:date="2012-05-22T12:58:00Z">
              <w:r>
                <w:rPr>
                  <w:rFonts w:ascii="Calibri" w:hAnsi="Calibri" w:cs="Calibri"/>
                  <w:sz w:val="20"/>
                </w:rPr>
                <w:t>, to provide robustness in uncertain environments.]</w:t>
              </w:r>
            </w:ins>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cs="Arial"/>
                <w:sz w:val="20"/>
              </w:rPr>
            </w:pPr>
          </w:p>
        </w:tc>
        <w:tc>
          <w:tcPr>
            <w:tcW w:w="5940" w:type="dxa"/>
          </w:tcPr>
          <w:p w:rsidR="00DE22E6" w:rsidRPr="00C373B2" w:rsidRDefault="00DE22E6" w:rsidP="003D5DC0">
            <w:pPr>
              <w:pStyle w:val="BodyChar"/>
              <w:ind w:left="0"/>
              <w:rPr>
                <w:rFonts w:ascii="Calibri" w:hAnsi="Calibri" w:cs="Calibri"/>
                <w:sz w:val="20"/>
              </w:rPr>
            </w:pPr>
            <w:r w:rsidRPr="00C373B2">
              <w:rPr>
                <w:rFonts w:ascii="Calibri" w:hAnsi="Calibri" w:cs="Calibri"/>
                <w:sz w:val="20"/>
              </w:rPr>
              <w:t>The system shall operate in Covidien office spaces across the globe.</w:t>
            </w:r>
          </w:p>
        </w:tc>
        <w:tc>
          <w:tcPr>
            <w:tcW w:w="990" w:type="dxa"/>
          </w:tcPr>
          <w:p w:rsidR="00DE22E6" w:rsidRPr="00C373B2" w:rsidRDefault="00DE22E6" w:rsidP="003D5DC0">
            <w:pPr>
              <w:pStyle w:val="BodyText"/>
              <w:spacing w:before="40" w:after="40"/>
              <w:jc w:val="center"/>
              <w:rPr>
                <w:rFonts w:ascii="Arial" w:hAnsi="Arial" w:cs="Arial"/>
                <w:sz w:val="20"/>
              </w:rPr>
            </w:pPr>
          </w:p>
        </w:tc>
        <w:tc>
          <w:tcPr>
            <w:tcW w:w="1260" w:type="dxa"/>
          </w:tcPr>
          <w:p w:rsidR="00DE22E6" w:rsidRPr="00C373B2" w:rsidRDefault="00DE22E6" w:rsidP="003D5DC0">
            <w:pPr>
              <w:pStyle w:val="BodyText"/>
              <w:spacing w:before="40" w:after="40"/>
              <w:rPr>
                <w:rFonts w:ascii="Arial" w:hAnsi="Arial" w:cs="Arial"/>
                <w:sz w:val="20"/>
              </w:rPr>
            </w:pPr>
          </w:p>
        </w:tc>
      </w:tr>
      <w:tr w:rsidR="00DE22E6" w:rsidRPr="00D36A83" w:rsidTr="002E6B00">
        <w:tc>
          <w:tcPr>
            <w:tcW w:w="1422" w:type="dxa"/>
          </w:tcPr>
          <w:p w:rsidR="00DE22E6" w:rsidRDefault="00DE22E6" w:rsidP="00B811CC">
            <w:pPr>
              <w:spacing w:after="0" w:line="240" w:lineRule="auto"/>
              <w:ind w:left="720"/>
              <w:rPr>
                <w:rFonts w:ascii="Arial" w:hAnsi="Arial" w:cs="Arial"/>
                <w:sz w:val="20"/>
              </w:rPr>
            </w:pPr>
          </w:p>
        </w:tc>
        <w:tc>
          <w:tcPr>
            <w:tcW w:w="5940" w:type="dxa"/>
          </w:tcPr>
          <w:p w:rsidR="00DE22E6" w:rsidRPr="00CE7484" w:rsidRDefault="00DE22E6" w:rsidP="00CE7484">
            <w:pPr>
              <w:pStyle w:val="Heading2"/>
            </w:pPr>
            <w:bookmarkStart w:id="203" w:name="_Toc116109806"/>
            <w:bookmarkStart w:id="204" w:name="_Toc325474397"/>
            <w:r w:rsidRPr="00CE7484">
              <w:t>Geography / Language</w:t>
            </w:r>
            <w:bookmarkEnd w:id="203"/>
            <w:bookmarkEnd w:id="204"/>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tcPr>
          <w:p w:rsidR="00DE22E6" w:rsidRPr="00455298" w:rsidRDefault="00DE22E6" w:rsidP="00A06E7E">
            <w:pPr>
              <w:rPr>
                <w:rFonts w:cs="Calibri"/>
              </w:rPr>
            </w:pPr>
            <w:r w:rsidRPr="00455298">
              <w:rPr>
                <w:rFonts w:cs="Calibri"/>
              </w:rPr>
              <w:t xml:space="preserve">The system shall only provide software to users in countries where the software has </w:t>
            </w:r>
            <w:r w:rsidR="00A06E7E">
              <w:rPr>
                <w:rFonts w:cs="Calibri"/>
              </w:rPr>
              <w:t>-</w:t>
            </w:r>
            <w:r w:rsidR="00A06E7E" w:rsidRPr="00455298">
              <w:rPr>
                <w:rFonts w:cs="Calibri"/>
              </w:rPr>
              <w:t xml:space="preserve"> </w:t>
            </w:r>
            <w:r w:rsidR="00A06E7E">
              <w:rPr>
                <w:rFonts w:cs="Calibri"/>
              </w:rPr>
              <w:t>-regulatory approval</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2E6B00">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tcPr>
          <w:p w:rsidR="00DE22E6" w:rsidRPr="00455298" w:rsidRDefault="00DE22E6" w:rsidP="005F76ED">
            <w:pPr>
              <w:rPr>
                <w:rFonts w:cs="Calibri"/>
              </w:rPr>
            </w:pPr>
            <w:r w:rsidRPr="00455298">
              <w:rPr>
                <w:rFonts w:cs="Calibri"/>
              </w:rPr>
              <w:t>The system shall track dependencies between  software versions and countries in which regulatory approval has been received.</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rPr>
            </w:pPr>
            <w:r w:rsidRPr="00455298">
              <w:rPr>
                <w:rFonts w:cs="Calibri"/>
              </w:rPr>
              <w:t>The system shall provide an English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5F76ED">
            <w:pPr>
              <w:rPr>
                <w:rFonts w:cs="Calibri"/>
              </w:rPr>
            </w:pPr>
            <w:r w:rsidRPr="00455298">
              <w:rPr>
                <w:rFonts w:cs="Calibri"/>
              </w:rPr>
              <w:t xml:space="preserve">The system design shall accommodate a </w:t>
            </w:r>
            <w:r w:rsidRPr="00455298">
              <w:rPr>
                <w:rFonts w:cs="Calibri"/>
                <w:u w:val="single"/>
              </w:rPr>
              <w:t>Bulgarian</w:t>
            </w:r>
            <w:r w:rsidRPr="00455298">
              <w:rPr>
                <w:rFonts w:cs="Calibri"/>
              </w:rPr>
              <w:t xml:space="preserve"> user interface. </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w:t>
            </w:r>
            <w:r w:rsidRPr="00455298">
              <w:rPr>
                <w:rFonts w:cs="Calibri"/>
                <w:u w:val="single"/>
              </w:rPr>
              <w:t xml:space="preserve">Chinese manuals only at launch </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 xml:space="preserve">Croatian </w:t>
            </w:r>
            <w:r w:rsidRPr="00455298">
              <w:rPr>
                <w:rFonts w:cs="Calibri"/>
              </w:rPr>
              <w:t>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 xml:space="preserve">Czech </w:t>
            </w:r>
            <w:r w:rsidRPr="00455298">
              <w:rPr>
                <w:rFonts w:cs="Calibri"/>
              </w:rPr>
              <w:t>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Danish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Dutch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Finnish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French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German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Greek</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Hungarian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Italian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Japanese</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Korean - Manuals only at launch</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Norwegian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Polish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Portuguese (Brazilian)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Romanian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Russian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Serbian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Slovakian</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Slovene</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Spanish (EU)</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F231DC">
        <w:trPr>
          <w:trHeight w:val="90"/>
        </w:trPr>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Swedish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r w:rsidR="00DE22E6" w:rsidRPr="00D36A83" w:rsidTr="00EF5A2E">
        <w:tc>
          <w:tcPr>
            <w:tcW w:w="1422" w:type="dxa"/>
          </w:tcPr>
          <w:p w:rsidR="007B5B66" w:rsidRDefault="007B5B66" w:rsidP="00833925">
            <w:pPr>
              <w:pStyle w:val="BodyText"/>
              <w:numPr>
                <w:ilvl w:val="0"/>
                <w:numId w:val="3"/>
              </w:numPr>
              <w:spacing w:before="40" w:after="40"/>
              <w:rPr>
                <w:rFonts w:ascii="Arial" w:hAnsi="Arial"/>
                <w:b/>
                <w:sz w:val="20"/>
              </w:rPr>
            </w:pPr>
          </w:p>
        </w:tc>
        <w:tc>
          <w:tcPr>
            <w:tcW w:w="5940" w:type="dxa"/>
            <w:vAlign w:val="center"/>
          </w:tcPr>
          <w:p w:rsidR="00DE22E6" w:rsidRPr="00455298" w:rsidRDefault="00DE22E6" w:rsidP="0098625D">
            <w:pPr>
              <w:rPr>
                <w:rFonts w:cs="Calibri"/>
                <w:u w:val="single"/>
              </w:rPr>
            </w:pPr>
            <w:r w:rsidRPr="00455298">
              <w:rPr>
                <w:rFonts w:cs="Calibri"/>
              </w:rPr>
              <w:t xml:space="preserve">The system design shall accommodate a </w:t>
            </w:r>
            <w:r w:rsidRPr="00455298">
              <w:rPr>
                <w:rFonts w:cs="Calibri"/>
                <w:u w:val="single"/>
              </w:rPr>
              <w:t>Turkish</w:t>
            </w:r>
            <w:r w:rsidRPr="00455298">
              <w:rPr>
                <w:rFonts w:cs="Calibri"/>
              </w:rPr>
              <w:t xml:space="preserve"> user interface.</w:t>
            </w:r>
          </w:p>
        </w:tc>
        <w:tc>
          <w:tcPr>
            <w:tcW w:w="990" w:type="dxa"/>
          </w:tcPr>
          <w:p w:rsidR="00DE22E6" w:rsidRPr="00C373B2" w:rsidRDefault="00DE22E6" w:rsidP="00EF5A2E">
            <w:pPr>
              <w:pStyle w:val="BodyText"/>
              <w:spacing w:before="40" w:after="40"/>
              <w:jc w:val="center"/>
              <w:rPr>
                <w:rFonts w:ascii="Arial" w:hAnsi="Arial" w:cs="Arial"/>
                <w:sz w:val="20"/>
              </w:rPr>
            </w:pPr>
          </w:p>
        </w:tc>
        <w:tc>
          <w:tcPr>
            <w:tcW w:w="1260" w:type="dxa"/>
          </w:tcPr>
          <w:p w:rsidR="00DE22E6" w:rsidRPr="00C373B2" w:rsidRDefault="00DE22E6" w:rsidP="00EF5A2E">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05" w:name="_Toc325474398"/>
      <w:r w:rsidRPr="005B7DCD">
        <w:t>Resource Requirements</w:t>
      </w:r>
      <w:ins w:id="206" w:author="Dougherty" w:date="2012-05-22T13:06:00Z">
        <w:r w:rsidR="008329DC">
          <w:t xml:space="preserve"> [to be moved to the SRD]</w:t>
        </w:r>
      </w:ins>
      <w:bookmarkEnd w:id="205"/>
    </w:p>
    <w:p w:rsidR="00D42A37" w:rsidRPr="005B7DCD" w:rsidRDefault="00D42A37"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r w:rsidRPr="005B7DCD">
        <w:rPr>
          <w:rFonts w:ascii="Times New Roman" w:hAnsi="Times New Roman"/>
          <w:sz w:val="24"/>
          <w:szCs w:val="24"/>
        </w:rPr>
        <w:t xml:space="preserve">     - </w:t>
      </w: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3D5DC0" w:rsidRPr="00D36A83" w:rsidTr="003D5DC0">
        <w:tc>
          <w:tcPr>
            <w:tcW w:w="1422" w:type="dxa"/>
          </w:tcPr>
          <w:p w:rsidR="003D5DC0" w:rsidRPr="00C373B2" w:rsidRDefault="003D5DC0" w:rsidP="00263F97">
            <w:pPr>
              <w:pStyle w:val="BodyText"/>
              <w:spacing w:before="40" w:after="40"/>
              <w:ind w:left="720"/>
              <w:rPr>
                <w:rFonts w:ascii="Arial" w:hAnsi="Arial" w:cs="Arial"/>
                <w:sz w:val="20"/>
              </w:rPr>
            </w:pPr>
          </w:p>
        </w:tc>
        <w:tc>
          <w:tcPr>
            <w:tcW w:w="6030" w:type="dxa"/>
          </w:tcPr>
          <w:p w:rsidR="003D5DC0" w:rsidRPr="00CE7484" w:rsidRDefault="003D5DC0" w:rsidP="00CE7484">
            <w:pPr>
              <w:pStyle w:val="Heading2"/>
            </w:pPr>
            <w:bookmarkStart w:id="207" w:name="_Toc325474399"/>
            <w:r w:rsidRPr="00CE7484">
              <w:t>Hardware</w:t>
            </w:r>
            <w:bookmarkEnd w:id="207"/>
          </w:p>
        </w:tc>
        <w:tc>
          <w:tcPr>
            <w:tcW w:w="900" w:type="dxa"/>
          </w:tcPr>
          <w:p w:rsidR="003D5DC0" w:rsidRPr="00C373B2" w:rsidRDefault="003D5DC0" w:rsidP="003D5DC0">
            <w:pPr>
              <w:pStyle w:val="BodyText"/>
              <w:spacing w:before="40" w:after="40"/>
              <w:jc w:val="center"/>
              <w:rPr>
                <w:rFonts w:ascii="Arial" w:hAnsi="Arial" w:cs="Arial"/>
                <w:sz w:val="20"/>
              </w:rPr>
            </w:pPr>
          </w:p>
        </w:tc>
        <w:tc>
          <w:tcPr>
            <w:tcW w:w="1260" w:type="dxa"/>
          </w:tcPr>
          <w:p w:rsidR="003D5DC0" w:rsidRPr="00C373B2" w:rsidRDefault="003D5DC0" w:rsidP="003D5DC0">
            <w:pPr>
              <w:pStyle w:val="BodyText"/>
              <w:spacing w:before="40" w:after="40"/>
              <w:rPr>
                <w:rFonts w:ascii="Arial" w:hAnsi="Arial" w:cs="Arial"/>
                <w:sz w:val="20"/>
              </w:rPr>
            </w:pPr>
          </w:p>
        </w:tc>
      </w:tr>
      <w:tr w:rsidR="003D5DC0"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D5DC0" w:rsidRPr="00455298" w:rsidRDefault="003D5DC0" w:rsidP="008329DC">
            <w:pPr>
              <w:rPr>
                <w:rFonts w:cs="Calibri"/>
                <w:sz w:val="24"/>
                <w:szCs w:val="24"/>
              </w:rPr>
            </w:pPr>
            <w:r w:rsidRPr="00455298">
              <w:rPr>
                <w:rFonts w:cs="Calibri"/>
                <w:sz w:val="24"/>
                <w:szCs w:val="24"/>
              </w:rPr>
              <w:t>The enterprise services must run on RedHat Enterprise</w:t>
            </w:r>
            <w:del w:id="208" w:author="Dougherty" w:date="2012-05-22T13:05:00Z">
              <w:r w:rsidRPr="00455298" w:rsidDel="008329DC">
                <w:rPr>
                  <w:rFonts w:cs="Calibri"/>
                  <w:sz w:val="24"/>
                  <w:szCs w:val="24"/>
                </w:rPr>
                <w:delText xml:space="preserve"> Server v5.7</w:delText>
              </w:r>
              <w:r w:rsidR="00B91A74" w:rsidDel="008329DC">
                <w:rPr>
                  <w:rFonts w:cs="Calibri"/>
                  <w:sz w:val="24"/>
                  <w:szCs w:val="24"/>
                </w:rPr>
                <w:delText xml:space="preserve"> 64 bit</w:delText>
              </w:r>
            </w:del>
            <w:r w:rsidRPr="00455298">
              <w:rPr>
                <w:rFonts w:cs="Calibri"/>
                <w:sz w:val="24"/>
                <w:szCs w:val="24"/>
              </w:rPr>
              <w:t>.</w:t>
            </w:r>
          </w:p>
        </w:tc>
        <w:tc>
          <w:tcPr>
            <w:tcW w:w="900" w:type="dxa"/>
          </w:tcPr>
          <w:p w:rsidR="003D5DC0" w:rsidRPr="00C373B2" w:rsidRDefault="003D5DC0" w:rsidP="003D5DC0">
            <w:pPr>
              <w:pStyle w:val="BodyText"/>
              <w:spacing w:before="40" w:after="40"/>
              <w:jc w:val="center"/>
              <w:rPr>
                <w:rFonts w:ascii="Arial" w:hAnsi="Arial" w:cs="Arial"/>
                <w:sz w:val="20"/>
              </w:rPr>
            </w:pPr>
          </w:p>
        </w:tc>
        <w:tc>
          <w:tcPr>
            <w:tcW w:w="1260" w:type="dxa"/>
          </w:tcPr>
          <w:p w:rsidR="003D5DC0" w:rsidRPr="00C373B2" w:rsidRDefault="003D5DC0" w:rsidP="003D5DC0">
            <w:pPr>
              <w:pStyle w:val="BodyText"/>
              <w:spacing w:before="40" w:after="40"/>
              <w:rPr>
                <w:rFonts w:ascii="Arial" w:hAnsi="Arial" w:cs="Arial"/>
                <w:sz w:val="20"/>
              </w:rPr>
            </w:pPr>
          </w:p>
        </w:tc>
      </w:tr>
      <w:tr w:rsidR="003D5DC0"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D5DC0" w:rsidRPr="00455298" w:rsidRDefault="00F231DC" w:rsidP="00F231DC">
            <w:pPr>
              <w:rPr>
                <w:rFonts w:cs="Calibri"/>
              </w:rPr>
            </w:pPr>
            <w:del w:id="209" w:author="Dougherty" w:date="2012-05-22T13:14:00Z">
              <w:r w:rsidRPr="00455298" w:rsidDel="003E7282">
                <w:rPr>
                  <w:rFonts w:cs="Calibri"/>
                  <w:sz w:val="24"/>
                  <w:szCs w:val="24"/>
                </w:rPr>
                <w:delText>The RedHat Servers shall be configured as virtual machines</w:delText>
              </w:r>
            </w:del>
            <w:r w:rsidR="00D44518" w:rsidRPr="00455298">
              <w:rPr>
                <w:rFonts w:cs="Calibri"/>
                <w:sz w:val="24"/>
                <w:szCs w:val="24"/>
              </w:rPr>
              <w:t xml:space="preserve"> (VM)</w:t>
            </w:r>
            <w:r w:rsidRPr="00455298">
              <w:rPr>
                <w:rFonts w:cs="Calibri"/>
                <w:sz w:val="24"/>
                <w:szCs w:val="24"/>
              </w:rPr>
              <w:t>.</w:t>
            </w:r>
          </w:p>
        </w:tc>
        <w:tc>
          <w:tcPr>
            <w:tcW w:w="900" w:type="dxa"/>
          </w:tcPr>
          <w:p w:rsidR="003D5DC0" w:rsidRPr="00C373B2" w:rsidRDefault="003D5DC0" w:rsidP="003D5DC0">
            <w:pPr>
              <w:pStyle w:val="BodyText"/>
              <w:spacing w:before="40" w:after="40"/>
              <w:jc w:val="center"/>
              <w:rPr>
                <w:rFonts w:ascii="Arial" w:hAnsi="Arial" w:cs="Arial"/>
                <w:sz w:val="20"/>
              </w:rPr>
            </w:pPr>
          </w:p>
        </w:tc>
        <w:tc>
          <w:tcPr>
            <w:tcW w:w="1260" w:type="dxa"/>
          </w:tcPr>
          <w:p w:rsidR="003D5DC0" w:rsidRPr="00C373B2" w:rsidRDefault="003D5DC0" w:rsidP="003D5DC0">
            <w:pPr>
              <w:pStyle w:val="BodyText"/>
              <w:spacing w:before="40" w:after="40"/>
              <w:rPr>
                <w:rFonts w:ascii="Arial" w:hAnsi="Arial" w:cs="Arial"/>
                <w:sz w:val="20"/>
              </w:rPr>
            </w:pPr>
          </w:p>
        </w:tc>
      </w:tr>
      <w:tr w:rsidR="003D5DC0"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D5DC0" w:rsidRPr="00455298" w:rsidRDefault="00F231DC" w:rsidP="00D44518">
            <w:pPr>
              <w:rPr>
                <w:rFonts w:cs="Calibri"/>
                <w:sz w:val="24"/>
                <w:szCs w:val="24"/>
              </w:rPr>
            </w:pPr>
            <w:del w:id="210" w:author="Dougherty" w:date="2012-05-22T13:14:00Z">
              <w:r w:rsidRPr="00455298" w:rsidDel="003E7282">
                <w:rPr>
                  <w:rFonts w:cs="Calibri"/>
                  <w:sz w:val="24"/>
                  <w:szCs w:val="24"/>
                </w:rPr>
                <w:delText xml:space="preserve">The web server </w:delText>
              </w:r>
              <w:r w:rsidR="00D44518" w:rsidRPr="00455298" w:rsidDel="003E7282">
                <w:rPr>
                  <w:rFonts w:cs="Calibri"/>
                  <w:sz w:val="24"/>
                  <w:szCs w:val="24"/>
                </w:rPr>
                <w:delText>VM</w:delText>
              </w:r>
              <w:r w:rsidRPr="00455298" w:rsidDel="003E7282">
                <w:rPr>
                  <w:rFonts w:cs="Calibri"/>
                  <w:sz w:val="24"/>
                  <w:szCs w:val="24"/>
                </w:rPr>
                <w:delText xml:space="preserve"> shall be provisioned with at least 2GB RAM. </w:delText>
              </w:r>
            </w:del>
          </w:p>
        </w:tc>
        <w:tc>
          <w:tcPr>
            <w:tcW w:w="900" w:type="dxa"/>
          </w:tcPr>
          <w:p w:rsidR="003D5DC0" w:rsidRPr="00C373B2" w:rsidRDefault="003D5DC0" w:rsidP="003D5DC0">
            <w:pPr>
              <w:pStyle w:val="BodyText"/>
              <w:spacing w:before="40" w:after="40"/>
              <w:jc w:val="center"/>
              <w:rPr>
                <w:rFonts w:ascii="Arial" w:hAnsi="Arial" w:cs="Arial"/>
                <w:sz w:val="20"/>
              </w:rPr>
            </w:pPr>
          </w:p>
        </w:tc>
        <w:tc>
          <w:tcPr>
            <w:tcW w:w="1260" w:type="dxa"/>
          </w:tcPr>
          <w:p w:rsidR="003D5DC0" w:rsidRPr="00C373B2" w:rsidRDefault="003D5DC0" w:rsidP="003D5DC0">
            <w:pPr>
              <w:pStyle w:val="BodyText"/>
              <w:spacing w:before="40" w:after="40"/>
              <w:rPr>
                <w:rFonts w:ascii="Arial" w:hAnsi="Arial" w:cs="Arial"/>
                <w:sz w:val="20"/>
              </w:rPr>
            </w:pPr>
          </w:p>
        </w:tc>
      </w:tr>
      <w:tr w:rsidR="00D44518"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D44518" w:rsidRPr="00455298" w:rsidRDefault="00D44518" w:rsidP="00F231DC">
            <w:pPr>
              <w:rPr>
                <w:rFonts w:cs="Calibri"/>
                <w:sz w:val="24"/>
                <w:szCs w:val="24"/>
              </w:rPr>
            </w:pPr>
            <w:r w:rsidRPr="00455298">
              <w:rPr>
                <w:rFonts w:cs="Calibri"/>
                <w:sz w:val="24"/>
                <w:szCs w:val="24"/>
              </w:rPr>
              <w:t>The data server shall store at least 2 TB of current log files.</w:t>
            </w:r>
          </w:p>
        </w:tc>
        <w:tc>
          <w:tcPr>
            <w:tcW w:w="900" w:type="dxa"/>
          </w:tcPr>
          <w:p w:rsidR="00D44518" w:rsidRPr="00C373B2" w:rsidRDefault="00D44518" w:rsidP="003D5DC0">
            <w:pPr>
              <w:pStyle w:val="BodyText"/>
              <w:spacing w:before="40" w:after="40"/>
              <w:jc w:val="center"/>
              <w:rPr>
                <w:rFonts w:ascii="Arial" w:hAnsi="Arial" w:cs="Arial"/>
                <w:sz w:val="20"/>
              </w:rPr>
            </w:pPr>
          </w:p>
        </w:tc>
        <w:tc>
          <w:tcPr>
            <w:tcW w:w="1260" w:type="dxa"/>
          </w:tcPr>
          <w:p w:rsidR="00D44518" w:rsidRPr="00C373B2" w:rsidRDefault="00D44518" w:rsidP="003D5DC0">
            <w:pPr>
              <w:pStyle w:val="BodyText"/>
              <w:spacing w:before="40" w:after="40"/>
              <w:rPr>
                <w:rFonts w:ascii="Arial" w:hAnsi="Arial" w:cs="Arial"/>
                <w:sz w:val="20"/>
              </w:rPr>
            </w:pPr>
          </w:p>
        </w:tc>
      </w:tr>
      <w:tr w:rsidR="00D44518"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D44518" w:rsidRPr="00455298" w:rsidRDefault="00D44518" w:rsidP="00F231DC">
            <w:pPr>
              <w:rPr>
                <w:rFonts w:cs="Calibri"/>
                <w:sz w:val="24"/>
                <w:szCs w:val="24"/>
              </w:rPr>
            </w:pPr>
            <w:del w:id="211" w:author="Dougherty" w:date="2012-05-22T13:14:00Z">
              <w:r w:rsidRPr="00455298" w:rsidDel="003E7282">
                <w:rPr>
                  <w:rFonts w:cs="Calibri"/>
                  <w:sz w:val="24"/>
                  <w:szCs w:val="24"/>
                </w:rPr>
                <w:delText xml:space="preserve">The data server shall support at least 600 MB of Database storage. </w:delText>
              </w:r>
            </w:del>
          </w:p>
        </w:tc>
        <w:tc>
          <w:tcPr>
            <w:tcW w:w="900" w:type="dxa"/>
          </w:tcPr>
          <w:p w:rsidR="00D44518" w:rsidRPr="00C373B2" w:rsidRDefault="00D44518" w:rsidP="003D5DC0">
            <w:pPr>
              <w:pStyle w:val="BodyText"/>
              <w:spacing w:before="40" w:after="40"/>
              <w:jc w:val="center"/>
              <w:rPr>
                <w:rFonts w:ascii="Arial" w:hAnsi="Arial" w:cs="Arial"/>
                <w:sz w:val="20"/>
              </w:rPr>
            </w:pPr>
          </w:p>
        </w:tc>
        <w:tc>
          <w:tcPr>
            <w:tcW w:w="1260" w:type="dxa"/>
          </w:tcPr>
          <w:p w:rsidR="00D44518" w:rsidRPr="00C373B2" w:rsidRDefault="00D44518" w:rsidP="003D5DC0">
            <w:pPr>
              <w:pStyle w:val="BodyText"/>
              <w:spacing w:before="40" w:after="40"/>
              <w:rPr>
                <w:rFonts w:ascii="Arial" w:hAnsi="Arial" w:cs="Arial"/>
                <w:sz w:val="20"/>
              </w:rPr>
            </w:pPr>
          </w:p>
        </w:tc>
      </w:tr>
      <w:tr w:rsidR="00D44518"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D44518" w:rsidRPr="00455298" w:rsidRDefault="00D44518" w:rsidP="003E7282">
            <w:pPr>
              <w:rPr>
                <w:rFonts w:cs="Calibri"/>
                <w:sz w:val="24"/>
                <w:szCs w:val="24"/>
              </w:rPr>
            </w:pPr>
            <w:r w:rsidRPr="00455298">
              <w:rPr>
                <w:rFonts w:cs="Calibri"/>
                <w:sz w:val="24"/>
                <w:szCs w:val="24"/>
              </w:rPr>
              <w:t xml:space="preserve">The data server shall support </w:t>
            </w:r>
            <w:del w:id="212" w:author="Dougherty" w:date="2012-05-22T13:14:00Z">
              <w:r w:rsidRPr="00455298" w:rsidDel="003E7282">
                <w:rPr>
                  <w:rFonts w:cs="Calibri"/>
                  <w:sz w:val="24"/>
                  <w:szCs w:val="24"/>
                </w:rPr>
                <w:delText>at least du</w:delText>
              </w:r>
              <w:r w:rsidR="00BC6422" w:rsidDel="003E7282">
                <w:rPr>
                  <w:rFonts w:cs="Calibri"/>
                  <w:sz w:val="24"/>
                  <w:szCs w:val="24"/>
                </w:rPr>
                <w:delText>a</w:delText>
              </w:r>
              <w:r w:rsidRPr="00455298" w:rsidDel="003E7282">
                <w:rPr>
                  <w:rFonts w:cs="Calibri"/>
                  <w:sz w:val="24"/>
                  <w:szCs w:val="24"/>
                </w:rPr>
                <w:delText xml:space="preserve">l redundant </w:delText>
              </w:r>
            </w:del>
            <w:r w:rsidRPr="00455298">
              <w:rPr>
                <w:rFonts w:cs="Calibri"/>
                <w:sz w:val="24"/>
                <w:szCs w:val="24"/>
              </w:rPr>
              <w:t>data backups.</w:t>
            </w:r>
          </w:p>
        </w:tc>
        <w:tc>
          <w:tcPr>
            <w:tcW w:w="900" w:type="dxa"/>
          </w:tcPr>
          <w:p w:rsidR="00D44518" w:rsidRPr="00C373B2" w:rsidRDefault="00D44518" w:rsidP="003D5DC0">
            <w:pPr>
              <w:pStyle w:val="BodyText"/>
              <w:spacing w:before="40" w:after="40"/>
              <w:jc w:val="center"/>
              <w:rPr>
                <w:rFonts w:ascii="Arial" w:hAnsi="Arial" w:cs="Arial"/>
                <w:sz w:val="20"/>
              </w:rPr>
            </w:pPr>
          </w:p>
        </w:tc>
        <w:tc>
          <w:tcPr>
            <w:tcW w:w="1260" w:type="dxa"/>
          </w:tcPr>
          <w:p w:rsidR="00D44518" w:rsidRPr="00C373B2" w:rsidRDefault="00D44518" w:rsidP="003D5DC0">
            <w:pPr>
              <w:pStyle w:val="BodyText"/>
              <w:spacing w:before="40" w:after="40"/>
              <w:rPr>
                <w:rFonts w:ascii="Arial" w:hAnsi="Arial" w:cs="Arial"/>
                <w:sz w:val="20"/>
              </w:rPr>
            </w:pPr>
          </w:p>
        </w:tc>
      </w:tr>
      <w:tr w:rsidR="00D44518"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D44518" w:rsidRPr="00455298" w:rsidRDefault="00D44518" w:rsidP="008329DC">
            <w:pPr>
              <w:rPr>
                <w:rFonts w:cs="Calibri"/>
                <w:sz w:val="24"/>
                <w:szCs w:val="24"/>
              </w:rPr>
            </w:pPr>
            <w:r w:rsidRPr="00455298">
              <w:rPr>
                <w:rFonts w:cs="Calibri"/>
                <w:sz w:val="24"/>
                <w:szCs w:val="24"/>
              </w:rPr>
              <w:t xml:space="preserve">The data server shall support a minimum of </w:t>
            </w:r>
            <w:del w:id="213" w:author="Dougherty" w:date="2012-05-22T13:05:00Z">
              <w:r w:rsidRPr="00455298" w:rsidDel="008329DC">
                <w:rPr>
                  <w:rFonts w:cs="Calibri"/>
                  <w:sz w:val="24"/>
                  <w:szCs w:val="24"/>
                </w:rPr>
                <w:delText>seven (7)</w:delText>
              </w:r>
            </w:del>
            <w:ins w:id="214" w:author="Dougherty" w:date="2012-05-22T13:05:00Z">
              <w:r w:rsidR="008329DC">
                <w:rPr>
                  <w:rFonts w:cs="Calibri"/>
                  <w:sz w:val="24"/>
                  <w:szCs w:val="24"/>
                </w:rPr>
                <w:t>two (2)</w:t>
              </w:r>
            </w:ins>
            <w:r w:rsidRPr="00455298">
              <w:rPr>
                <w:rFonts w:cs="Calibri"/>
                <w:sz w:val="24"/>
                <w:szCs w:val="24"/>
              </w:rPr>
              <w:t xml:space="preserve"> years data archive.</w:t>
            </w:r>
          </w:p>
        </w:tc>
        <w:tc>
          <w:tcPr>
            <w:tcW w:w="900" w:type="dxa"/>
          </w:tcPr>
          <w:p w:rsidR="00D44518" w:rsidRPr="00C373B2" w:rsidRDefault="00D44518" w:rsidP="003D5DC0">
            <w:pPr>
              <w:pStyle w:val="BodyText"/>
              <w:spacing w:before="40" w:after="40"/>
              <w:jc w:val="center"/>
              <w:rPr>
                <w:rFonts w:ascii="Arial" w:hAnsi="Arial" w:cs="Arial"/>
                <w:sz w:val="20"/>
              </w:rPr>
            </w:pPr>
          </w:p>
        </w:tc>
        <w:tc>
          <w:tcPr>
            <w:tcW w:w="1260" w:type="dxa"/>
          </w:tcPr>
          <w:p w:rsidR="00D44518" w:rsidRPr="00C373B2" w:rsidRDefault="00D44518" w:rsidP="003D5DC0">
            <w:pPr>
              <w:pStyle w:val="BodyText"/>
              <w:spacing w:before="40" w:after="40"/>
              <w:rPr>
                <w:rFonts w:ascii="Arial" w:hAnsi="Arial" w:cs="Arial"/>
                <w:sz w:val="20"/>
              </w:rPr>
            </w:pPr>
          </w:p>
        </w:tc>
      </w:tr>
    </w:tbl>
    <w:p w:rsidR="00440888" w:rsidRPr="00D42A37" w:rsidRDefault="00440888" w:rsidP="00440888"/>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15" w:name="_Toc325474400"/>
      <w:r w:rsidRPr="005B7DCD">
        <w:t>Verification Requirements</w:t>
      </w:r>
      <w:ins w:id="216" w:author="Dougherty" w:date="2012-05-22T13:06:00Z">
        <w:r w:rsidR="008329DC">
          <w:t xml:space="preserve"> [ to be moved to the SRD ]</w:t>
        </w:r>
      </w:ins>
      <w:bookmarkEnd w:id="215"/>
    </w:p>
    <w:p w:rsidR="00D42A37" w:rsidRPr="005B7DCD" w:rsidRDefault="00D42A37" w:rsidP="00D42A37">
      <w:pPr>
        <w:pStyle w:val="HTMLPreformatted"/>
        <w:rPr>
          <w:rFonts w:ascii="Times New Roman" w:hAnsi="Times New Roman"/>
          <w:sz w:val="24"/>
          <w:szCs w:val="24"/>
        </w:rPr>
      </w:pPr>
    </w:p>
    <w:p w:rsidR="00D42A37" w:rsidRDefault="00D42A37" w:rsidP="00D42A37">
      <w:pPr>
        <w:pStyle w:val="HTMLPreformatted"/>
        <w:rPr>
          <w:rFonts w:ascii="Times New Roman" w:hAnsi="Times New Roman"/>
          <w:sz w:val="24"/>
          <w:szCs w:val="24"/>
        </w:rPr>
      </w:pPr>
      <w:r w:rsidRPr="005B7DCD">
        <w:rPr>
          <w:rFonts w:ascii="Times New Roman" w:hAnsi="Times New Roman"/>
          <w:sz w:val="24"/>
          <w:szCs w:val="24"/>
        </w:rPr>
        <w:t>- specifies tests to be done during development, test data, test</w:t>
      </w:r>
      <w:r w:rsidR="00263F97">
        <w:rPr>
          <w:rFonts w:ascii="Times New Roman" w:hAnsi="Times New Roman"/>
          <w:sz w:val="24"/>
          <w:szCs w:val="24"/>
        </w:rPr>
        <w:t xml:space="preserve"> </w:t>
      </w:r>
      <w:r w:rsidRPr="005B7DCD">
        <w:rPr>
          <w:rFonts w:ascii="Times New Roman" w:hAnsi="Times New Roman"/>
          <w:sz w:val="24"/>
          <w:szCs w:val="24"/>
        </w:rPr>
        <w:t>documentation to be delivered.</w:t>
      </w:r>
    </w:p>
    <w:p w:rsidR="00263F97" w:rsidRPr="00263F97" w:rsidRDefault="00263F9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263F97" w:rsidRPr="00D36A83" w:rsidTr="00455298">
        <w:tc>
          <w:tcPr>
            <w:tcW w:w="1422" w:type="dxa"/>
          </w:tcPr>
          <w:p w:rsidR="00263F97" w:rsidRPr="00C373B2" w:rsidRDefault="00263F97" w:rsidP="00455298">
            <w:pPr>
              <w:pStyle w:val="BodyText"/>
              <w:spacing w:before="40" w:after="40"/>
              <w:ind w:left="720"/>
              <w:rPr>
                <w:rFonts w:ascii="Arial" w:hAnsi="Arial" w:cs="Arial"/>
                <w:sz w:val="20"/>
              </w:rPr>
            </w:pPr>
          </w:p>
        </w:tc>
        <w:tc>
          <w:tcPr>
            <w:tcW w:w="6030" w:type="dxa"/>
          </w:tcPr>
          <w:p w:rsidR="00263F97" w:rsidRPr="00263F97" w:rsidRDefault="00263F97" w:rsidP="00455298">
            <w:pPr>
              <w:pStyle w:val="Heading2"/>
            </w:pPr>
            <w:bookmarkStart w:id="217" w:name="_Toc325474401"/>
            <w:r>
              <w:t>Verification Requirements</w:t>
            </w:r>
            <w:bookmarkEnd w:id="217"/>
          </w:p>
        </w:tc>
        <w:tc>
          <w:tcPr>
            <w:tcW w:w="900" w:type="dxa"/>
          </w:tcPr>
          <w:p w:rsidR="00263F97" w:rsidRPr="00C373B2" w:rsidRDefault="00263F97" w:rsidP="00455298">
            <w:pPr>
              <w:pStyle w:val="BodyText"/>
              <w:spacing w:before="40" w:after="40"/>
              <w:jc w:val="center"/>
              <w:rPr>
                <w:rFonts w:ascii="Arial" w:hAnsi="Arial" w:cs="Arial"/>
                <w:sz w:val="20"/>
              </w:rPr>
            </w:pPr>
          </w:p>
        </w:tc>
        <w:tc>
          <w:tcPr>
            <w:tcW w:w="1260" w:type="dxa"/>
          </w:tcPr>
          <w:p w:rsidR="00263F97" w:rsidRPr="00C373B2" w:rsidRDefault="00263F97" w:rsidP="00455298">
            <w:pPr>
              <w:pStyle w:val="BodyText"/>
              <w:spacing w:before="40" w:after="40"/>
              <w:rPr>
                <w:rFonts w:ascii="Arial" w:hAnsi="Arial" w:cs="Arial"/>
                <w:sz w:val="20"/>
              </w:rPr>
            </w:pPr>
          </w:p>
        </w:tc>
      </w:tr>
      <w:tr w:rsidR="00263F97" w:rsidRPr="00D36A83" w:rsidTr="00455298">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263F97" w:rsidRPr="00263F97" w:rsidRDefault="0080793E" w:rsidP="0080793E">
            <w:pPr>
              <w:rPr>
                <w:rFonts w:cs="Calibri"/>
              </w:rPr>
            </w:pPr>
            <w:r>
              <w:rPr>
                <w:rFonts w:cs="Calibri"/>
                <w:color w:val="000000"/>
                <w:sz w:val="23"/>
                <w:szCs w:val="23"/>
              </w:rPr>
              <w:t>All activities(messages) between VTS and Agent shall be logged called system logs</w:t>
            </w:r>
          </w:p>
        </w:tc>
        <w:tc>
          <w:tcPr>
            <w:tcW w:w="900" w:type="dxa"/>
          </w:tcPr>
          <w:p w:rsidR="00263F97" w:rsidRPr="00C373B2" w:rsidRDefault="00263F97" w:rsidP="00455298">
            <w:pPr>
              <w:pStyle w:val="BodyText"/>
              <w:spacing w:before="40" w:after="40"/>
              <w:jc w:val="center"/>
              <w:rPr>
                <w:rFonts w:ascii="Arial" w:hAnsi="Arial" w:cs="Arial"/>
                <w:sz w:val="20"/>
              </w:rPr>
            </w:pPr>
          </w:p>
        </w:tc>
        <w:tc>
          <w:tcPr>
            <w:tcW w:w="1260" w:type="dxa"/>
          </w:tcPr>
          <w:p w:rsidR="00263F97" w:rsidRPr="00C373B2" w:rsidRDefault="00263F97" w:rsidP="00455298">
            <w:pPr>
              <w:pStyle w:val="BodyText"/>
              <w:spacing w:before="40" w:after="40"/>
              <w:rPr>
                <w:rFonts w:ascii="Arial" w:hAnsi="Arial" w:cs="Arial"/>
                <w:sz w:val="20"/>
              </w:rPr>
            </w:pPr>
          </w:p>
        </w:tc>
      </w:tr>
      <w:tr w:rsidR="0080793E" w:rsidRPr="00D36A83" w:rsidTr="00455298">
        <w:tc>
          <w:tcPr>
            <w:tcW w:w="1422" w:type="dxa"/>
          </w:tcPr>
          <w:p w:rsidR="0080793E" w:rsidRDefault="0080793E" w:rsidP="00833925">
            <w:pPr>
              <w:pStyle w:val="BodyText"/>
              <w:numPr>
                <w:ilvl w:val="0"/>
                <w:numId w:val="3"/>
              </w:numPr>
              <w:spacing w:before="40" w:after="40"/>
              <w:rPr>
                <w:rFonts w:ascii="Arial" w:hAnsi="Arial" w:cs="Arial"/>
                <w:sz w:val="20"/>
              </w:rPr>
            </w:pPr>
          </w:p>
        </w:tc>
        <w:tc>
          <w:tcPr>
            <w:tcW w:w="6030" w:type="dxa"/>
          </w:tcPr>
          <w:p w:rsidR="0080793E" w:rsidRDefault="0080793E" w:rsidP="0080793E">
            <w:pPr>
              <w:rPr>
                <w:rFonts w:cs="Calibri"/>
                <w:color w:val="000000"/>
                <w:sz w:val="23"/>
                <w:szCs w:val="23"/>
              </w:rPr>
            </w:pPr>
            <w:r>
              <w:rPr>
                <w:rFonts w:cs="Calibri"/>
                <w:color w:val="000000"/>
                <w:sz w:val="23"/>
                <w:szCs w:val="23"/>
              </w:rPr>
              <w:t>All activities(messages) between VTS and Ventilator should be logged, called app logs</w:t>
            </w:r>
          </w:p>
        </w:tc>
        <w:tc>
          <w:tcPr>
            <w:tcW w:w="900" w:type="dxa"/>
          </w:tcPr>
          <w:p w:rsidR="0080793E" w:rsidRPr="00C373B2" w:rsidRDefault="0080793E" w:rsidP="00455298">
            <w:pPr>
              <w:pStyle w:val="BodyText"/>
              <w:spacing w:before="40" w:after="40"/>
              <w:jc w:val="center"/>
              <w:rPr>
                <w:rFonts w:ascii="Arial" w:hAnsi="Arial" w:cs="Arial"/>
                <w:sz w:val="20"/>
              </w:rPr>
            </w:pPr>
          </w:p>
        </w:tc>
        <w:tc>
          <w:tcPr>
            <w:tcW w:w="1260" w:type="dxa"/>
          </w:tcPr>
          <w:p w:rsidR="0080793E" w:rsidRPr="00C373B2" w:rsidRDefault="0080793E" w:rsidP="00455298">
            <w:pPr>
              <w:pStyle w:val="BodyText"/>
              <w:spacing w:before="40" w:after="40"/>
              <w:rPr>
                <w:rFonts w:ascii="Arial" w:hAnsi="Arial" w:cs="Arial"/>
                <w:sz w:val="20"/>
              </w:rPr>
            </w:pPr>
          </w:p>
        </w:tc>
      </w:tr>
      <w:tr w:rsidR="0080793E" w:rsidRPr="00D36A83" w:rsidTr="00455298">
        <w:tc>
          <w:tcPr>
            <w:tcW w:w="1422" w:type="dxa"/>
          </w:tcPr>
          <w:p w:rsidR="0080793E" w:rsidRDefault="0080793E" w:rsidP="00833925">
            <w:pPr>
              <w:pStyle w:val="BodyText"/>
              <w:numPr>
                <w:ilvl w:val="0"/>
                <w:numId w:val="3"/>
              </w:numPr>
              <w:spacing w:before="40" w:after="40"/>
              <w:rPr>
                <w:rFonts w:ascii="Arial" w:hAnsi="Arial" w:cs="Arial"/>
                <w:sz w:val="20"/>
              </w:rPr>
            </w:pPr>
          </w:p>
        </w:tc>
        <w:tc>
          <w:tcPr>
            <w:tcW w:w="6030" w:type="dxa"/>
          </w:tcPr>
          <w:p w:rsidR="0080793E" w:rsidRDefault="0080793E" w:rsidP="003D27BE">
            <w:pPr>
              <w:rPr>
                <w:rFonts w:cs="Calibri"/>
                <w:color w:val="000000"/>
                <w:sz w:val="23"/>
                <w:szCs w:val="23"/>
              </w:rPr>
            </w:pPr>
            <w:r>
              <w:rPr>
                <w:rFonts w:cs="Calibri"/>
                <w:color w:val="000000"/>
                <w:sz w:val="23"/>
                <w:szCs w:val="23"/>
              </w:rPr>
              <w:t>All logs, including system logs and app logs</w:t>
            </w:r>
            <w:r w:rsidR="00C80752">
              <w:rPr>
                <w:rFonts w:cs="Calibri"/>
                <w:color w:val="000000"/>
                <w:sz w:val="23"/>
                <w:szCs w:val="23"/>
              </w:rPr>
              <w:t xml:space="preserve">, shall </w:t>
            </w:r>
            <w:r>
              <w:rPr>
                <w:rFonts w:cs="Calibri"/>
                <w:color w:val="000000"/>
                <w:sz w:val="23"/>
                <w:szCs w:val="23"/>
              </w:rPr>
              <w:t xml:space="preserve">be stored locally. Agent </w:t>
            </w:r>
            <w:r w:rsidR="00C80752">
              <w:rPr>
                <w:rFonts w:cs="Calibri"/>
                <w:color w:val="000000"/>
                <w:sz w:val="23"/>
                <w:szCs w:val="23"/>
              </w:rPr>
              <w:t>shall</w:t>
            </w:r>
            <w:r>
              <w:rPr>
                <w:rFonts w:cs="Calibri"/>
                <w:color w:val="000000"/>
                <w:sz w:val="23"/>
                <w:szCs w:val="23"/>
              </w:rPr>
              <w:t xml:space="preserve"> transfer these logs to server </w:t>
            </w:r>
            <w:r w:rsidR="00C80752">
              <w:rPr>
                <w:rFonts w:cs="Calibri"/>
                <w:color w:val="000000"/>
                <w:sz w:val="23"/>
                <w:szCs w:val="23"/>
              </w:rPr>
              <w:t xml:space="preserve">when </w:t>
            </w:r>
            <w:r>
              <w:rPr>
                <w:rFonts w:cs="Calibri"/>
                <w:color w:val="000000"/>
                <w:sz w:val="23"/>
                <w:szCs w:val="23"/>
              </w:rPr>
              <w:t>the network is available</w:t>
            </w:r>
            <w:r w:rsidR="00C80752">
              <w:rPr>
                <w:rFonts w:cs="Calibri"/>
                <w:color w:val="000000"/>
                <w:sz w:val="23"/>
                <w:szCs w:val="23"/>
              </w:rPr>
              <w:t>.</w:t>
            </w:r>
          </w:p>
        </w:tc>
        <w:tc>
          <w:tcPr>
            <w:tcW w:w="900" w:type="dxa"/>
          </w:tcPr>
          <w:p w:rsidR="0080793E" w:rsidRPr="00C373B2" w:rsidRDefault="0080793E" w:rsidP="00455298">
            <w:pPr>
              <w:pStyle w:val="BodyText"/>
              <w:spacing w:before="40" w:after="40"/>
              <w:jc w:val="center"/>
              <w:rPr>
                <w:rFonts w:ascii="Arial" w:hAnsi="Arial" w:cs="Arial"/>
                <w:sz w:val="20"/>
              </w:rPr>
            </w:pPr>
          </w:p>
        </w:tc>
        <w:tc>
          <w:tcPr>
            <w:tcW w:w="1260" w:type="dxa"/>
          </w:tcPr>
          <w:p w:rsidR="0080793E" w:rsidRPr="00C373B2" w:rsidRDefault="0080793E" w:rsidP="00455298">
            <w:pPr>
              <w:pStyle w:val="BodyText"/>
              <w:spacing w:before="40" w:after="40"/>
              <w:rPr>
                <w:rFonts w:ascii="Arial" w:hAnsi="Arial" w:cs="Arial"/>
                <w:sz w:val="20"/>
              </w:rPr>
            </w:pPr>
          </w:p>
        </w:tc>
      </w:tr>
      <w:tr w:rsidR="0080793E" w:rsidRPr="00D36A83" w:rsidTr="00455298">
        <w:tc>
          <w:tcPr>
            <w:tcW w:w="1422" w:type="dxa"/>
          </w:tcPr>
          <w:p w:rsidR="0080793E" w:rsidRDefault="0080793E" w:rsidP="00833925">
            <w:pPr>
              <w:pStyle w:val="BodyText"/>
              <w:numPr>
                <w:ilvl w:val="0"/>
                <w:numId w:val="3"/>
              </w:numPr>
              <w:spacing w:before="40" w:after="40"/>
              <w:rPr>
                <w:rFonts w:ascii="Arial" w:hAnsi="Arial" w:cs="Arial"/>
                <w:sz w:val="20"/>
              </w:rPr>
            </w:pPr>
          </w:p>
        </w:tc>
        <w:tc>
          <w:tcPr>
            <w:tcW w:w="6030" w:type="dxa"/>
          </w:tcPr>
          <w:p w:rsidR="0080793E" w:rsidRDefault="0080793E" w:rsidP="0080793E">
            <w:pPr>
              <w:rPr>
                <w:rFonts w:cs="Calibri"/>
                <w:color w:val="000000"/>
                <w:sz w:val="23"/>
                <w:szCs w:val="23"/>
              </w:rPr>
            </w:pPr>
            <w:r>
              <w:rPr>
                <w:rFonts w:cs="Calibri"/>
                <w:color w:val="000000"/>
                <w:sz w:val="23"/>
                <w:szCs w:val="23"/>
              </w:rPr>
              <w:t>The system log and app log shall contain full information of the activity(message), while the BLOB part can be stored as a separated file and referenced in the log file</w:t>
            </w:r>
          </w:p>
        </w:tc>
        <w:tc>
          <w:tcPr>
            <w:tcW w:w="900" w:type="dxa"/>
          </w:tcPr>
          <w:p w:rsidR="0080793E" w:rsidRPr="00C373B2" w:rsidRDefault="0080793E" w:rsidP="00455298">
            <w:pPr>
              <w:pStyle w:val="BodyText"/>
              <w:spacing w:before="40" w:after="40"/>
              <w:jc w:val="center"/>
              <w:rPr>
                <w:rFonts w:ascii="Arial" w:hAnsi="Arial" w:cs="Arial"/>
                <w:sz w:val="20"/>
              </w:rPr>
            </w:pPr>
          </w:p>
        </w:tc>
        <w:tc>
          <w:tcPr>
            <w:tcW w:w="1260" w:type="dxa"/>
          </w:tcPr>
          <w:p w:rsidR="0080793E" w:rsidRPr="00C373B2" w:rsidRDefault="0080793E" w:rsidP="00455298">
            <w:pPr>
              <w:pStyle w:val="BodyText"/>
              <w:spacing w:before="40" w:after="40"/>
              <w:rPr>
                <w:rFonts w:ascii="Arial" w:hAnsi="Arial" w:cs="Arial"/>
                <w:sz w:val="20"/>
              </w:rPr>
            </w:pPr>
          </w:p>
        </w:tc>
      </w:tr>
      <w:tr w:rsidR="0080793E" w:rsidRPr="00D36A83" w:rsidTr="00455298">
        <w:tc>
          <w:tcPr>
            <w:tcW w:w="1422" w:type="dxa"/>
          </w:tcPr>
          <w:p w:rsidR="0080793E" w:rsidRDefault="0080793E" w:rsidP="00833925">
            <w:pPr>
              <w:pStyle w:val="BodyText"/>
              <w:numPr>
                <w:ilvl w:val="0"/>
                <w:numId w:val="3"/>
              </w:numPr>
              <w:spacing w:before="40" w:after="40"/>
              <w:rPr>
                <w:rFonts w:ascii="Arial" w:hAnsi="Arial" w:cs="Arial"/>
                <w:sz w:val="20"/>
              </w:rPr>
            </w:pPr>
          </w:p>
        </w:tc>
        <w:tc>
          <w:tcPr>
            <w:tcW w:w="6030" w:type="dxa"/>
          </w:tcPr>
          <w:p w:rsidR="00C80752" w:rsidRPr="00C80752" w:rsidRDefault="00C80752" w:rsidP="00C80752">
            <w:pPr>
              <w:spacing w:before="100" w:beforeAutospacing="1" w:after="100" w:afterAutospacing="1" w:line="240" w:lineRule="auto"/>
              <w:rPr>
                <w:rFonts w:cs="Calibri"/>
                <w:color w:val="000000"/>
                <w:sz w:val="23"/>
                <w:szCs w:val="23"/>
              </w:rPr>
            </w:pPr>
            <w:r w:rsidRPr="00C80752">
              <w:rPr>
                <w:rFonts w:cs="Calibri"/>
                <w:bCs/>
                <w:color w:val="000000"/>
                <w:sz w:val="23"/>
                <w:szCs w:val="23"/>
              </w:rPr>
              <w:t xml:space="preserve">There </w:t>
            </w:r>
            <w:r>
              <w:rPr>
                <w:rFonts w:cs="Calibri"/>
                <w:bCs/>
                <w:color w:val="000000"/>
                <w:sz w:val="23"/>
                <w:szCs w:val="23"/>
              </w:rPr>
              <w:t>shall</w:t>
            </w:r>
            <w:r w:rsidRPr="00C80752">
              <w:rPr>
                <w:rFonts w:cs="Calibri"/>
                <w:bCs/>
                <w:color w:val="000000"/>
                <w:sz w:val="23"/>
                <w:szCs w:val="23"/>
              </w:rPr>
              <w:t xml:space="preserve"> be a MiM</w:t>
            </w:r>
            <w:r>
              <w:rPr>
                <w:rFonts w:cs="Calibri"/>
                <w:bCs/>
                <w:color w:val="000000"/>
                <w:sz w:val="23"/>
                <w:szCs w:val="23"/>
              </w:rPr>
              <w:t xml:space="preserve"> </w:t>
            </w:r>
            <w:r w:rsidRPr="00C80752">
              <w:rPr>
                <w:rFonts w:cs="Calibri"/>
                <w:bCs/>
                <w:color w:val="000000"/>
                <w:sz w:val="23"/>
                <w:szCs w:val="23"/>
              </w:rPr>
              <w:t>"man-in-the-middle" between VTS and Agent,</w:t>
            </w:r>
            <w:r>
              <w:rPr>
                <w:rFonts w:cs="Calibri"/>
                <w:bCs/>
                <w:color w:val="000000"/>
                <w:sz w:val="23"/>
                <w:szCs w:val="23"/>
              </w:rPr>
              <w:t xml:space="preserve"> responsible for</w:t>
            </w:r>
            <w:r w:rsidRPr="00C80752">
              <w:rPr>
                <w:rFonts w:cs="Calibri"/>
                <w:bCs/>
                <w:color w:val="000000"/>
                <w:sz w:val="23"/>
                <w:szCs w:val="23"/>
              </w:rPr>
              <w:t xml:space="preserve"> reproducing the communication for both VTS and Agent.</w:t>
            </w:r>
            <w:r w:rsidRPr="00C80752">
              <w:rPr>
                <w:rFonts w:cs="Calibri"/>
                <w:color w:val="000000"/>
                <w:sz w:val="23"/>
                <w:szCs w:val="23"/>
              </w:rPr>
              <w:t xml:space="preserve"> </w:t>
            </w:r>
          </w:p>
          <w:p w:rsidR="0080793E" w:rsidRDefault="0080793E" w:rsidP="0080793E">
            <w:pPr>
              <w:rPr>
                <w:rFonts w:cs="Calibri"/>
                <w:color w:val="000000"/>
                <w:sz w:val="23"/>
                <w:szCs w:val="23"/>
              </w:rPr>
            </w:pPr>
          </w:p>
        </w:tc>
        <w:tc>
          <w:tcPr>
            <w:tcW w:w="900" w:type="dxa"/>
          </w:tcPr>
          <w:p w:rsidR="0080793E" w:rsidRPr="00C373B2" w:rsidRDefault="0080793E" w:rsidP="00455298">
            <w:pPr>
              <w:pStyle w:val="BodyText"/>
              <w:spacing w:before="40" w:after="40"/>
              <w:jc w:val="center"/>
              <w:rPr>
                <w:rFonts w:ascii="Arial" w:hAnsi="Arial" w:cs="Arial"/>
                <w:sz w:val="20"/>
              </w:rPr>
            </w:pPr>
          </w:p>
        </w:tc>
        <w:tc>
          <w:tcPr>
            <w:tcW w:w="1260" w:type="dxa"/>
          </w:tcPr>
          <w:p w:rsidR="0080793E" w:rsidRPr="00C373B2" w:rsidRDefault="0080793E" w:rsidP="00455298">
            <w:pPr>
              <w:pStyle w:val="BodyText"/>
              <w:spacing w:before="40" w:after="40"/>
              <w:rPr>
                <w:rFonts w:ascii="Arial" w:hAnsi="Arial" w:cs="Arial"/>
                <w:sz w:val="20"/>
              </w:rPr>
            </w:pPr>
          </w:p>
        </w:tc>
      </w:tr>
      <w:tr w:rsidR="0080793E" w:rsidRPr="00D36A83" w:rsidTr="00455298">
        <w:tc>
          <w:tcPr>
            <w:tcW w:w="1422" w:type="dxa"/>
          </w:tcPr>
          <w:p w:rsidR="0080793E" w:rsidRDefault="0080793E" w:rsidP="00833925">
            <w:pPr>
              <w:pStyle w:val="BodyText"/>
              <w:numPr>
                <w:ilvl w:val="0"/>
                <w:numId w:val="3"/>
              </w:numPr>
              <w:spacing w:before="40" w:after="40"/>
              <w:rPr>
                <w:rFonts w:ascii="Arial" w:hAnsi="Arial" w:cs="Arial"/>
                <w:sz w:val="20"/>
              </w:rPr>
            </w:pPr>
          </w:p>
        </w:tc>
        <w:tc>
          <w:tcPr>
            <w:tcW w:w="6030" w:type="dxa"/>
          </w:tcPr>
          <w:p w:rsidR="00C80752" w:rsidRDefault="00C80752" w:rsidP="00C80752">
            <w:pPr>
              <w:spacing w:before="100" w:beforeAutospacing="1" w:after="100" w:afterAutospacing="1" w:line="240" w:lineRule="auto"/>
              <w:rPr>
                <w:rFonts w:cs="Calibri"/>
                <w:color w:val="000000"/>
                <w:sz w:val="23"/>
                <w:szCs w:val="23"/>
              </w:rPr>
            </w:pPr>
            <w:r>
              <w:rPr>
                <w:rFonts w:cs="Calibri"/>
                <w:color w:val="000000"/>
                <w:sz w:val="23"/>
                <w:szCs w:val="23"/>
              </w:rPr>
              <w:t>MiM shall work as a bi-direction mock object where the data source is from the logs of previous communication.</w:t>
            </w:r>
          </w:p>
          <w:p w:rsidR="0080793E" w:rsidRDefault="0080793E" w:rsidP="0080793E">
            <w:pPr>
              <w:rPr>
                <w:rFonts w:cs="Calibri"/>
                <w:color w:val="000000"/>
                <w:sz w:val="23"/>
                <w:szCs w:val="23"/>
              </w:rPr>
            </w:pPr>
          </w:p>
        </w:tc>
        <w:tc>
          <w:tcPr>
            <w:tcW w:w="900" w:type="dxa"/>
          </w:tcPr>
          <w:p w:rsidR="0080793E" w:rsidRPr="00C373B2" w:rsidRDefault="0080793E" w:rsidP="00455298">
            <w:pPr>
              <w:pStyle w:val="BodyText"/>
              <w:spacing w:before="40" w:after="40"/>
              <w:jc w:val="center"/>
              <w:rPr>
                <w:rFonts w:ascii="Arial" w:hAnsi="Arial" w:cs="Arial"/>
                <w:sz w:val="20"/>
              </w:rPr>
            </w:pPr>
          </w:p>
        </w:tc>
        <w:tc>
          <w:tcPr>
            <w:tcW w:w="1260" w:type="dxa"/>
          </w:tcPr>
          <w:p w:rsidR="0080793E" w:rsidRPr="00C373B2" w:rsidRDefault="0080793E" w:rsidP="00455298">
            <w:pPr>
              <w:pStyle w:val="BodyText"/>
              <w:spacing w:before="40" w:after="40"/>
              <w:rPr>
                <w:rFonts w:ascii="Arial" w:hAnsi="Arial" w:cs="Arial"/>
                <w:sz w:val="20"/>
              </w:rPr>
            </w:pPr>
          </w:p>
        </w:tc>
      </w:tr>
      <w:tr w:rsidR="00C80752" w:rsidRPr="00D36A83" w:rsidTr="00455298">
        <w:tc>
          <w:tcPr>
            <w:tcW w:w="1422" w:type="dxa"/>
          </w:tcPr>
          <w:p w:rsidR="00C80752" w:rsidRDefault="00C80752" w:rsidP="00833925">
            <w:pPr>
              <w:pStyle w:val="BodyText"/>
              <w:numPr>
                <w:ilvl w:val="0"/>
                <w:numId w:val="3"/>
              </w:numPr>
              <w:spacing w:before="40" w:after="40"/>
              <w:rPr>
                <w:rFonts w:ascii="Arial" w:hAnsi="Arial" w:cs="Arial"/>
                <w:sz w:val="20"/>
              </w:rPr>
            </w:pPr>
          </w:p>
        </w:tc>
        <w:tc>
          <w:tcPr>
            <w:tcW w:w="6030" w:type="dxa"/>
          </w:tcPr>
          <w:p w:rsidR="00C80752" w:rsidRDefault="00C80752" w:rsidP="00C80752">
            <w:pPr>
              <w:rPr>
                <w:rFonts w:cs="Calibri"/>
                <w:color w:val="000000"/>
                <w:sz w:val="23"/>
                <w:szCs w:val="23"/>
              </w:rPr>
            </w:pPr>
            <w:r>
              <w:rPr>
                <w:rFonts w:cs="Calibri"/>
                <w:color w:val="000000"/>
                <w:sz w:val="23"/>
                <w:szCs w:val="23"/>
              </w:rPr>
              <w:t xml:space="preserve">MiM shall </w:t>
            </w:r>
            <w:r w:rsidRPr="00B4446F">
              <w:rPr>
                <w:rFonts w:cs="Calibri"/>
                <w:bCs/>
                <w:color w:val="000000"/>
                <w:sz w:val="23"/>
                <w:szCs w:val="23"/>
              </w:rPr>
              <w:t>play back</w:t>
            </w:r>
            <w:r>
              <w:rPr>
                <w:rFonts w:cs="Calibri"/>
                <w:color w:val="000000"/>
                <w:sz w:val="23"/>
                <w:szCs w:val="23"/>
              </w:rPr>
              <w:t xml:space="preserve"> the logs and send the corresponding content to the other side.</w:t>
            </w:r>
          </w:p>
        </w:tc>
        <w:tc>
          <w:tcPr>
            <w:tcW w:w="900" w:type="dxa"/>
          </w:tcPr>
          <w:p w:rsidR="00C80752" w:rsidRPr="00C373B2" w:rsidRDefault="00C80752" w:rsidP="00455298">
            <w:pPr>
              <w:pStyle w:val="BodyText"/>
              <w:spacing w:before="40" w:after="40"/>
              <w:jc w:val="center"/>
              <w:rPr>
                <w:rFonts w:ascii="Arial" w:hAnsi="Arial" w:cs="Arial"/>
                <w:sz w:val="20"/>
              </w:rPr>
            </w:pPr>
          </w:p>
        </w:tc>
        <w:tc>
          <w:tcPr>
            <w:tcW w:w="1260" w:type="dxa"/>
          </w:tcPr>
          <w:p w:rsidR="00C80752" w:rsidRPr="00C373B2" w:rsidRDefault="00C80752" w:rsidP="00455298">
            <w:pPr>
              <w:pStyle w:val="BodyText"/>
              <w:spacing w:before="40" w:after="40"/>
              <w:rPr>
                <w:rFonts w:ascii="Arial" w:hAnsi="Arial" w:cs="Arial"/>
                <w:sz w:val="20"/>
              </w:rPr>
            </w:pPr>
          </w:p>
        </w:tc>
      </w:tr>
      <w:tr w:rsidR="00C80752" w:rsidRPr="00D36A83" w:rsidTr="00455298">
        <w:tc>
          <w:tcPr>
            <w:tcW w:w="1422" w:type="dxa"/>
          </w:tcPr>
          <w:p w:rsidR="00C80752" w:rsidRDefault="00C80752" w:rsidP="00833925">
            <w:pPr>
              <w:pStyle w:val="BodyText"/>
              <w:numPr>
                <w:ilvl w:val="0"/>
                <w:numId w:val="3"/>
              </w:numPr>
              <w:spacing w:before="40" w:after="40"/>
              <w:rPr>
                <w:rFonts w:ascii="Arial" w:hAnsi="Arial" w:cs="Arial"/>
                <w:sz w:val="20"/>
              </w:rPr>
            </w:pPr>
          </w:p>
        </w:tc>
        <w:tc>
          <w:tcPr>
            <w:tcW w:w="6030" w:type="dxa"/>
          </w:tcPr>
          <w:p w:rsidR="00C80752" w:rsidRDefault="00C80752" w:rsidP="0080793E">
            <w:pPr>
              <w:rPr>
                <w:rFonts w:cs="Calibri"/>
                <w:color w:val="000000"/>
                <w:sz w:val="23"/>
                <w:szCs w:val="23"/>
              </w:rPr>
            </w:pPr>
            <w:r>
              <w:rPr>
                <w:rFonts w:cs="Calibri"/>
                <w:color w:val="000000"/>
                <w:sz w:val="23"/>
                <w:szCs w:val="23"/>
              </w:rPr>
              <w:t xml:space="preserve">When MiM is talking with Agent, it </w:t>
            </w:r>
            <w:r w:rsidR="005A3A08">
              <w:rPr>
                <w:rFonts w:cs="Calibri"/>
                <w:color w:val="000000"/>
                <w:sz w:val="23"/>
                <w:szCs w:val="23"/>
              </w:rPr>
              <w:t xml:space="preserve">shall </w:t>
            </w:r>
            <w:r>
              <w:rPr>
                <w:rFonts w:cs="Calibri"/>
                <w:color w:val="000000"/>
                <w:sz w:val="23"/>
                <w:szCs w:val="23"/>
              </w:rPr>
              <w:t xml:space="preserve">take the VTS system logs and BLOB files as input and </w:t>
            </w:r>
            <w:r w:rsidR="005A3A08">
              <w:rPr>
                <w:rFonts w:cs="Calibri"/>
                <w:color w:val="000000"/>
                <w:sz w:val="23"/>
                <w:szCs w:val="23"/>
              </w:rPr>
              <w:t>provide</w:t>
            </w:r>
            <w:r>
              <w:rPr>
                <w:rFonts w:cs="Calibri"/>
                <w:color w:val="000000"/>
                <w:sz w:val="23"/>
                <w:szCs w:val="23"/>
              </w:rPr>
              <w:t xml:space="preserve"> the right response to</w:t>
            </w:r>
            <w:r w:rsidR="005A3A08">
              <w:rPr>
                <w:rFonts w:cs="Calibri"/>
                <w:color w:val="000000"/>
                <w:sz w:val="23"/>
                <w:szCs w:val="23"/>
              </w:rPr>
              <w:t xml:space="preserve"> the</w:t>
            </w:r>
            <w:r>
              <w:rPr>
                <w:rFonts w:cs="Calibri"/>
                <w:color w:val="000000"/>
                <w:sz w:val="23"/>
                <w:szCs w:val="23"/>
              </w:rPr>
              <w:t xml:space="preserve"> Agent</w:t>
            </w:r>
            <w:r w:rsidR="005A3A08">
              <w:rPr>
                <w:rFonts w:cs="Calibri"/>
                <w:color w:val="000000"/>
                <w:sz w:val="23"/>
                <w:szCs w:val="23"/>
              </w:rPr>
              <w:t xml:space="preserve"> so that it</w:t>
            </w:r>
            <w:r>
              <w:rPr>
                <w:rFonts w:cs="Calibri"/>
                <w:color w:val="000000"/>
                <w:sz w:val="23"/>
                <w:szCs w:val="23"/>
              </w:rPr>
              <w:t xml:space="preserve"> looks like the Agent is talking to the VTS.</w:t>
            </w:r>
          </w:p>
        </w:tc>
        <w:tc>
          <w:tcPr>
            <w:tcW w:w="900" w:type="dxa"/>
          </w:tcPr>
          <w:p w:rsidR="00C80752" w:rsidRPr="00C373B2" w:rsidRDefault="00C80752" w:rsidP="00455298">
            <w:pPr>
              <w:pStyle w:val="BodyText"/>
              <w:spacing w:before="40" w:after="40"/>
              <w:jc w:val="center"/>
              <w:rPr>
                <w:rFonts w:ascii="Arial" w:hAnsi="Arial" w:cs="Arial"/>
                <w:sz w:val="20"/>
              </w:rPr>
            </w:pPr>
          </w:p>
        </w:tc>
        <w:tc>
          <w:tcPr>
            <w:tcW w:w="1260" w:type="dxa"/>
          </w:tcPr>
          <w:p w:rsidR="00C80752" w:rsidRPr="00C373B2" w:rsidRDefault="00C80752" w:rsidP="00455298">
            <w:pPr>
              <w:pStyle w:val="BodyText"/>
              <w:spacing w:before="40" w:after="40"/>
              <w:rPr>
                <w:rFonts w:ascii="Arial" w:hAnsi="Arial" w:cs="Arial"/>
                <w:sz w:val="20"/>
              </w:rPr>
            </w:pPr>
          </w:p>
        </w:tc>
      </w:tr>
      <w:tr w:rsidR="00C80752" w:rsidRPr="00D36A83" w:rsidTr="00455298">
        <w:tc>
          <w:tcPr>
            <w:tcW w:w="1422" w:type="dxa"/>
          </w:tcPr>
          <w:p w:rsidR="00C80752" w:rsidRDefault="00C80752" w:rsidP="00833925">
            <w:pPr>
              <w:pStyle w:val="BodyText"/>
              <w:numPr>
                <w:ilvl w:val="0"/>
                <w:numId w:val="3"/>
              </w:numPr>
              <w:spacing w:before="40" w:after="40"/>
              <w:rPr>
                <w:rFonts w:ascii="Arial" w:hAnsi="Arial" w:cs="Arial"/>
                <w:sz w:val="20"/>
              </w:rPr>
            </w:pPr>
          </w:p>
        </w:tc>
        <w:tc>
          <w:tcPr>
            <w:tcW w:w="6030" w:type="dxa"/>
          </w:tcPr>
          <w:p w:rsidR="00C80752" w:rsidRDefault="00C80752" w:rsidP="005A3A08">
            <w:pPr>
              <w:spacing w:before="100" w:beforeAutospacing="1" w:after="100" w:afterAutospacing="1" w:line="240" w:lineRule="auto"/>
              <w:rPr>
                <w:rFonts w:cs="Calibri"/>
                <w:color w:val="000000"/>
                <w:sz w:val="23"/>
                <w:szCs w:val="23"/>
              </w:rPr>
            </w:pPr>
            <w:r>
              <w:rPr>
                <w:rFonts w:cs="Calibri"/>
                <w:color w:val="000000"/>
                <w:sz w:val="23"/>
                <w:szCs w:val="23"/>
              </w:rPr>
              <w:t xml:space="preserve">For testing purpose, logs </w:t>
            </w:r>
            <w:r w:rsidR="005A3A08">
              <w:rPr>
                <w:rFonts w:cs="Calibri"/>
                <w:color w:val="000000"/>
                <w:sz w:val="23"/>
                <w:szCs w:val="23"/>
              </w:rPr>
              <w:t xml:space="preserve">shall </w:t>
            </w:r>
            <w:r>
              <w:rPr>
                <w:rFonts w:cs="Calibri"/>
                <w:color w:val="000000"/>
                <w:sz w:val="23"/>
                <w:szCs w:val="23"/>
              </w:rPr>
              <w:t xml:space="preserve">be </w:t>
            </w:r>
            <w:r w:rsidR="005A3A08">
              <w:rPr>
                <w:rFonts w:cs="Calibri"/>
                <w:color w:val="000000"/>
                <w:sz w:val="23"/>
                <w:szCs w:val="23"/>
              </w:rPr>
              <w:t>modifiable</w:t>
            </w:r>
            <w:r>
              <w:rPr>
                <w:rFonts w:cs="Calibri"/>
                <w:color w:val="000000"/>
                <w:sz w:val="23"/>
                <w:szCs w:val="23"/>
              </w:rPr>
              <w:t xml:space="preserve"> via script language, like Lua, to simulate the different cases.</w:t>
            </w:r>
            <w:r w:rsidR="005A3A08" w:rsidDel="005A3A08">
              <w:rPr>
                <w:rFonts w:cs="Calibri"/>
                <w:color w:val="000000"/>
                <w:sz w:val="23"/>
                <w:szCs w:val="23"/>
              </w:rPr>
              <w:t xml:space="preserve"> </w:t>
            </w:r>
          </w:p>
        </w:tc>
        <w:tc>
          <w:tcPr>
            <w:tcW w:w="900" w:type="dxa"/>
          </w:tcPr>
          <w:p w:rsidR="00C80752" w:rsidRPr="00C373B2" w:rsidRDefault="00C80752" w:rsidP="00455298">
            <w:pPr>
              <w:pStyle w:val="BodyText"/>
              <w:spacing w:before="40" w:after="40"/>
              <w:jc w:val="center"/>
              <w:rPr>
                <w:rFonts w:ascii="Arial" w:hAnsi="Arial" w:cs="Arial"/>
                <w:sz w:val="20"/>
              </w:rPr>
            </w:pPr>
          </w:p>
        </w:tc>
        <w:tc>
          <w:tcPr>
            <w:tcW w:w="1260" w:type="dxa"/>
          </w:tcPr>
          <w:p w:rsidR="00C80752" w:rsidRPr="00C373B2" w:rsidRDefault="00C80752" w:rsidP="00455298">
            <w:pPr>
              <w:pStyle w:val="BodyText"/>
              <w:spacing w:before="40" w:after="40"/>
              <w:rPr>
                <w:rFonts w:ascii="Arial" w:hAnsi="Arial" w:cs="Arial"/>
                <w:sz w:val="20"/>
              </w:rPr>
            </w:pPr>
          </w:p>
        </w:tc>
      </w:tr>
      <w:tr w:rsidR="003D27BE" w:rsidRPr="00D36A83" w:rsidTr="00455298">
        <w:tc>
          <w:tcPr>
            <w:tcW w:w="1422" w:type="dxa"/>
          </w:tcPr>
          <w:p w:rsidR="003D27BE" w:rsidRDefault="003D27BE" w:rsidP="00833925">
            <w:pPr>
              <w:pStyle w:val="BodyText"/>
              <w:numPr>
                <w:ilvl w:val="0"/>
                <w:numId w:val="3"/>
              </w:numPr>
              <w:spacing w:before="40" w:after="40"/>
              <w:rPr>
                <w:rFonts w:ascii="Arial" w:hAnsi="Arial" w:cs="Arial"/>
                <w:sz w:val="20"/>
              </w:rPr>
            </w:pPr>
          </w:p>
        </w:tc>
        <w:tc>
          <w:tcPr>
            <w:tcW w:w="6030" w:type="dxa"/>
          </w:tcPr>
          <w:p w:rsidR="003D27BE" w:rsidRDefault="003D27BE" w:rsidP="005A3A08">
            <w:pPr>
              <w:spacing w:before="100" w:beforeAutospacing="1" w:after="100" w:afterAutospacing="1" w:line="240" w:lineRule="auto"/>
              <w:rPr>
                <w:rFonts w:cs="Calibri"/>
                <w:color w:val="000000"/>
                <w:sz w:val="23"/>
                <w:szCs w:val="23"/>
              </w:rPr>
            </w:pPr>
            <w:r>
              <w:rPr>
                <w:rFonts w:cs="Calibri"/>
                <w:color w:val="000000"/>
                <w:sz w:val="23"/>
                <w:szCs w:val="23"/>
              </w:rPr>
              <w:t>The log format shall include:</w:t>
            </w:r>
          </w:p>
          <w:p w:rsidR="00AB5B9C"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Sender id/Module id</w:t>
            </w:r>
          </w:p>
          <w:p w:rsidR="00AB5B9C"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Session id(GUID)/Device id</w:t>
            </w:r>
          </w:p>
          <w:p w:rsidR="00AB5B9C"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User id</w:t>
            </w:r>
          </w:p>
          <w:p w:rsidR="00AB5B9C"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Action id</w:t>
            </w:r>
          </w:p>
          <w:p w:rsidR="00AB5B9C"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Date/time</w:t>
            </w:r>
          </w:p>
          <w:p w:rsidR="00AB5B9C"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Level</w:t>
            </w:r>
          </w:p>
          <w:p w:rsidR="00AB5B9C"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Message type (string, json, …)</w:t>
            </w:r>
          </w:p>
          <w:p w:rsidR="003D27BE" w:rsidRPr="003D27BE" w:rsidRDefault="007525F1" w:rsidP="003D27BE">
            <w:pPr>
              <w:numPr>
                <w:ilvl w:val="0"/>
                <w:numId w:val="9"/>
              </w:numPr>
              <w:spacing w:before="100" w:beforeAutospacing="1" w:after="100" w:afterAutospacing="1" w:line="240" w:lineRule="auto"/>
              <w:rPr>
                <w:rFonts w:cs="Calibri"/>
                <w:color w:val="000000"/>
                <w:sz w:val="23"/>
                <w:szCs w:val="23"/>
              </w:rPr>
            </w:pPr>
            <w:r w:rsidRPr="003D27BE">
              <w:rPr>
                <w:rFonts w:cs="Calibri"/>
                <w:color w:val="000000"/>
                <w:sz w:val="23"/>
                <w:szCs w:val="23"/>
              </w:rPr>
              <w:t>Message</w:t>
            </w:r>
          </w:p>
        </w:tc>
        <w:tc>
          <w:tcPr>
            <w:tcW w:w="900" w:type="dxa"/>
          </w:tcPr>
          <w:p w:rsidR="003D27BE" w:rsidRPr="00C373B2" w:rsidRDefault="003D27BE" w:rsidP="00455298">
            <w:pPr>
              <w:pStyle w:val="BodyText"/>
              <w:spacing w:before="40" w:after="40"/>
              <w:jc w:val="center"/>
              <w:rPr>
                <w:rFonts w:ascii="Arial" w:hAnsi="Arial" w:cs="Arial"/>
                <w:sz w:val="20"/>
              </w:rPr>
            </w:pPr>
          </w:p>
        </w:tc>
        <w:tc>
          <w:tcPr>
            <w:tcW w:w="1260" w:type="dxa"/>
          </w:tcPr>
          <w:p w:rsidR="003D27BE" w:rsidRPr="00C373B2" w:rsidRDefault="003D27BE" w:rsidP="00455298">
            <w:pPr>
              <w:pStyle w:val="BodyText"/>
              <w:spacing w:before="40" w:after="40"/>
              <w:rPr>
                <w:rFonts w:ascii="Arial" w:hAnsi="Arial" w:cs="Arial"/>
                <w:sz w:val="20"/>
              </w:rPr>
            </w:pPr>
          </w:p>
        </w:tc>
      </w:tr>
      <w:tr w:rsidR="00D058D4" w:rsidRPr="00D36A83" w:rsidTr="00690CA8">
        <w:tc>
          <w:tcPr>
            <w:tcW w:w="1422" w:type="dxa"/>
          </w:tcPr>
          <w:p w:rsidR="00D058D4" w:rsidRDefault="00D058D4" w:rsidP="00690CA8">
            <w:pPr>
              <w:pStyle w:val="BodyText"/>
              <w:numPr>
                <w:ilvl w:val="0"/>
                <w:numId w:val="3"/>
              </w:numPr>
              <w:spacing w:before="40" w:after="40"/>
              <w:rPr>
                <w:rFonts w:ascii="Arial" w:hAnsi="Arial" w:cs="Arial"/>
                <w:sz w:val="20"/>
              </w:rPr>
            </w:pPr>
          </w:p>
        </w:tc>
        <w:tc>
          <w:tcPr>
            <w:tcW w:w="6030" w:type="dxa"/>
          </w:tcPr>
          <w:p w:rsidR="00D058D4" w:rsidRDefault="00D058D4" w:rsidP="00690CA8">
            <w:pPr>
              <w:spacing w:before="100" w:beforeAutospacing="1" w:after="100" w:afterAutospacing="1" w:line="240" w:lineRule="auto"/>
              <w:rPr>
                <w:rFonts w:cs="Calibri"/>
                <w:color w:val="000000"/>
                <w:sz w:val="23"/>
                <w:szCs w:val="23"/>
              </w:rPr>
            </w:pPr>
            <w:r w:rsidRPr="003D27BE">
              <w:rPr>
                <w:rFonts w:cs="Calibri"/>
                <w:color w:val="000000"/>
                <w:sz w:val="23"/>
                <w:szCs w:val="23"/>
              </w:rPr>
              <w:t xml:space="preserve">VTS </w:t>
            </w:r>
            <w:r>
              <w:rPr>
                <w:rFonts w:cs="Calibri"/>
                <w:color w:val="000000"/>
                <w:sz w:val="23"/>
                <w:szCs w:val="23"/>
              </w:rPr>
              <w:t>shall</w:t>
            </w:r>
            <w:r w:rsidRPr="003D27BE">
              <w:rPr>
                <w:rFonts w:cs="Calibri"/>
                <w:color w:val="000000"/>
                <w:sz w:val="23"/>
                <w:szCs w:val="23"/>
              </w:rPr>
              <w:t xml:space="preserve"> log all communication activities with Vent.</w:t>
            </w:r>
          </w:p>
        </w:tc>
        <w:tc>
          <w:tcPr>
            <w:tcW w:w="900" w:type="dxa"/>
          </w:tcPr>
          <w:p w:rsidR="00D058D4" w:rsidRPr="00C373B2" w:rsidRDefault="00D058D4" w:rsidP="00690CA8">
            <w:pPr>
              <w:pStyle w:val="BodyText"/>
              <w:spacing w:before="40" w:after="40"/>
              <w:jc w:val="center"/>
              <w:rPr>
                <w:rFonts w:ascii="Arial" w:hAnsi="Arial" w:cs="Arial"/>
                <w:sz w:val="20"/>
              </w:rPr>
            </w:pPr>
          </w:p>
        </w:tc>
        <w:tc>
          <w:tcPr>
            <w:tcW w:w="1260" w:type="dxa"/>
          </w:tcPr>
          <w:p w:rsidR="00D058D4" w:rsidRPr="00C373B2" w:rsidRDefault="00D058D4" w:rsidP="00690CA8">
            <w:pPr>
              <w:pStyle w:val="BodyText"/>
              <w:spacing w:before="40" w:after="40"/>
              <w:rPr>
                <w:rFonts w:ascii="Arial" w:hAnsi="Arial" w:cs="Arial"/>
                <w:sz w:val="20"/>
              </w:rPr>
            </w:pPr>
          </w:p>
        </w:tc>
      </w:tr>
      <w:tr w:rsidR="00D058D4" w:rsidRPr="00D36A83" w:rsidTr="00690CA8">
        <w:tc>
          <w:tcPr>
            <w:tcW w:w="1422" w:type="dxa"/>
          </w:tcPr>
          <w:p w:rsidR="00D058D4" w:rsidRDefault="00D058D4" w:rsidP="00690CA8">
            <w:pPr>
              <w:pStyle w:val="BodyText"/>
              <w:numPr>
                <w:ilvl w:val="0"/>
                <w:numId w:val="3"/>
              </w:numPr>
              <w:spacing w:before="40" w:after="40"/>
              <w:rPr>
                <w:rFonts w:ascii="Arial" w:hAnsi="Arial" w:cs="Arial"/>
                <w:sz w:val="20"/>
              </w:rPr>
            </w:pPr>
          </w:p>
        </w:tc>
        <w:tc>
          <w:tcPr>
            <w:tcW w:w="6030" w:type="dxa"/>
          </w:tcPr>
          <w:p w:rsidR="00D058D4" w:rsidRDefault="00D058D4" w:rsidP="00690CA8">
            <w:pPr>
              <w:spacing w:before="100" w:beforeAutospacing="1" w:after="100" w:afterAutospacing="1" w:line="240" w:lineRule="auto"/>
              <w:rPr>
                <w:rFonts w:cs="Calibri"/>
                <w:color w:val="000000"/>
                <w:sz w:val="23"/>
                <w:szCs w:val="23"/>
              </w:rPr>
            </w:pPr>
            <w:r w:rsidRPr="003D27BE">
              <w:rPr>
                <w:rFonts w:cs="Calibri"/>
                <w:color w:val="000000"/>
                <w:sz w:val="23"/>
                <w:szCs w:val="23"/>
              </w:rPr>
              <w:t xml:space="preserve">VTS </w:t>
            </w:r>
            <w:r>
              <w:rPr>
                <w:rFonts w:cs="Calibri"/>
                <w:color w:val="000000"/>
                <w:sz w:val="23"/>
                <w:szCs w:val="23"/>
              </w:rPr>
              <w:t>shall</w:t>
            </w:r>
            <w:r w:rsidRPr="003D27BE">
              <w:rPr>
                <w:rFonts w:cs="Calibri"/>
                <w:color w:val="000000"/>
                <w:sz w:val="23"/>
                <w:szCs w:val="23"/>
              </w:rPr>
              <w:t xml:space="preserve"> log all communication activities with Agent</w:t>
            </w:r>
            <w:r>
              <w:rPr>
                <w:rFonts w:cs="Calibri"/>
                <w:color w:val="000000"/>
                <w:sz w:val="23"/>
                <w:szCs w:val="23"/>
              </w:rPr>
              <w:t>.</w:t>
            </w:r>
          </w:p>
        </w:tc>
        <w:tc>
          <w:tcPr>
            <w:tcW w:w="900" w:type="dxa"/>
          </w:tcPr>
          <w:p w:rsidR="00D058D4" w:rsidRPr="00C373B2" w:rsidRDefault="00D058D4" w:rsidP="00690CA8">
            <w:pPr>
              <w:pStyle w:val="BodyText"/>
              <w:spacing w:before="40" w:after="40"/>
              <w:jc w:val="center"/>
              <w:rPr>
                <w:rFonts w:ascii="Arial" w:hAnsi="Arial" w:cs="Arial"/>
                <w:sz w:val="20"/>
              </w:rPr>
            </w:pPr>
          </w:p>
        </w:tc>
        <w:tc>
          <w:tcPr>
            <w:tcW w:w="1260" w:type="dxa"/>
          </w:tcPr>
          <w:p w:rsidR="00D058D4" w:rsidRPr="00C373B2" w:rsidRDefault="00D058D4" w:rsidP="00690CA8">
            <w:pPr>
              <w:pStyle w:val="BodyText"/>
              <w:spacing w:before="40" w:after="40"/>
              <w:rPr>
                <w:rFonts w:ascii="Arial" w:hAnsi="Arial" w:cs="Arial"/>
                <w:sz w:val="20"/>
              </w:rPr>
            </w:pPr>
          </w:p>
        </w:tc>
      </w:tr>
      <w:tr w:rsidR="00D058D4" w:rsidRPr="00D36A83" w:rsidTr="00690CA8">
        <w:tc>
          <w:tcPr>
            <w:tcW w:w="1422" w:type="dxa"/>
          </w:tcPr>
          <w:p w:rsidR="00D058D4" w:rsidRDefault="00D058D4" w:rsidP="00690CA8">
            <w:pPr>
              <w:pStyle w:val="BodyText"/>
              <w:numPr>
                <w:ilvl w:val="0"/>
                <w:numId w:val="3"/>
              </w:numPr>
              <w:spacing w:before="40" w:after="40"/>
              <w:rPr>
                <w:rFonts w:ascii="Arial" w:hAnsi="Arial" w:cs="Arial"/>
                <w:sz w:val="20"/>
              </w:rPr>
            </w:pPr>
          </w:p>
        </w:tc>
        <w:tc>
          <w:tcPr>
            <w:tcW w:w="6030" w:type="dxa"/>
          </w:tcPr>
          <w:p w:rsidR="00D058D4" w:rsidRPr="003D27BE" w:rsidRDefault="00D058D4" w:rsidP="00690CA8">
            <w:pPr>
              <w:spacing w:before="100" w:beforeAutospacing="1" w:after="100" w:afterAutospacing="1" w:line="240" w:lineRule="auto"/>
              <w:rPr>
                <w:rFonts w:cs="Calibri"/>
                <w:color w:val="000000"/>
                <w:sz w:val="23"/>
                <w:szCs w:val="23"/>
              </w:rPr>
            </w:pPr>
            <w:r w:rsidRPr="003D27BE">
              <w:rPr>
                <w:rFonts w:cs="Calibri"/>
                <w:color w:val="000000"/>
                <w:sz w:val="23"/>
                <w:szCs w:val="23"/>
              </w:rPr>
              <w:t xml:space="preserve">VTS </w:t>
            </w:r>
            <w:r>
              <w:rPr>
                <w:rFonts w:cs="Calibri"/>
                <w:color w:val="000000"/>
                <w:sz w:val="23"/>
                <w:szCs w:val="23"/>
              </w:rPr>
              <w:t>shall</w:t>
            </w:r>
            <w:r w:rsidRPr="003D27BE">
              <w:rPr>
                <w:rFonts w:cs="Calibri"/>
                <w:color w:val="000000"/>
                <w:sz w:val="23"/>
                <w:szCs w:val="23"/>
              </w:rPr>
              <w:t xml:space="preserve"> interact with Agent without </w:t>
            </w:r>
            <w:r>
              <w:rPr>
                <w:rFonts w:cs="Calibri"/>
                <w:color w:val="000000"/>
                <w:sz w:val="23"/>
                <w:szCs w:val="23"/>
              </w:rPr>
              <w:t xml:space="preserve">requiring </w:t>
            </w:r>
            <w:r w:rsidRPr="003D27BE">
              <w:rPr>
                <w:rFonts w:cs="Calibri"/>
                <w:color w:val="000000"/>
                <w:sz w:val="23"/>
                <w:szCs w:val="23"/>
              </w:rPr>
              <w:t>the Ventilato</w:t>
            </w:r>
            <w:r>
              <w:rPr>
                <w:rFonts w:cs="Calibri"/>
                <w:color w:val="000000"/>
                <w:sz w:val="23"/>
                <w:szCs w:val="23"/>
              </w:rPr>
              <w:t>r.</w:t>
            </w:r>
          </w:p>
        </w:tc>
        <w:tc>
          <w:tcPr>
            <w:tcW w:w="900" w:type="dxa"/>
          </w:tcPr>
          <w:p w:rsidR="00D058D4" w:rsidRPr="00C373B2" w:rsidRDefault="00D058D4" w:rsidP="00690CA8">
            <w:pPr>
              <w:pStyle w:val="BodyText"/>
              <w:spacing w:before="40" w:after="40"/>
              <w:jc w:val="center"/>
              <w:rPr>
                <w:rFonts w:ascii="Arial" w:hAnsi="Arial" w:cs="Arial"/>
                <w:sz w:val="20"/>
              </w:rPr>
            </w:pPr>
          </w:p>
        </w:tc>
        <w:tc>
          <w:tcPr>
            <w:tcW w:w="1260" w:type="dxa"/>
          </w:tcPr>
          <w:p w:rsidR="00D058D4" w:rsidRPr="00C373B2" w:rsidRDefault="00D058D4" w:rsidP="00690CA8">
            <w:pPr>
              <w:pStyle w:val="BodyText"/>
              <w:spacing w:before="40" w:after="40"/>
              <w:rPr>
                <w:rFonts w:ascii="Arial" w:hAnsi="Arial" w:cs="Arial"/>
                <w:sz w:val="20"/>
              </w:rPr>
            </w:pPr>
          </w:p>
        </w:tc>
      </w:tr>
      <w:tr w:rsidR="003D27BE" w:rsidRPr="00D36A83" w:rsidTr="00455298">
        <w:tc>
          <w:tcPr>
            <w:tcW w:w="1422" w:type="dxa"/>
          </w:tcPr>
          <w:p w:rsidR="003D27BE" w:rsidRDefault="003D27BE" w:rsidP="00833925">
            <w:pPr>
              <w:pStyle w:val="BodyText"/>
              <w:numPr>
                <w:ilvl w:val="0"/>
                <w:numId w:val="3"/>
              </w:numPr>
              <w:spacing w:before="40" w:after="40"/>
              <w:rPr>
                <w:rFonts w:ascii="Arial" w:hAnsi="Arial" w:cs="Arial"/>
                <w:sz w:val="20"/>
              </w:rPr>
            </w:pPr>
          </w:p>
        </w:tc>
        <w:tc>
          <w:tcPr>
            <w:tcW w:w="6030" w:type="dxa"/>
          </w:tcPr>
          <w:p w:rsidR="003D27BE" w:rsidRDefault="00D058D4" w:rsidP="00D058D4">
            <w:pPr>
              <w:spacing w:before="100" w:beforeAutospacing="1" w:after="100" w:afterAutospacing="1" w:line="240" w:lineRule="auto"/>
              <w:rPr>
                <w:rFonts w:cs="Calibri"/>
                <w:color w:val="000000"/>
                <w:sz w:val="23"/>
                <w:szCs w:val="23"/>
              </w:rPr>
            </w:pPr>
            <w:r>
              <w:rPr>
                <w:rFonts w:cs="Calibri"/>
                <w:color w:val="000000"/>
                <w:sz w:val="23"/>
                <w:szCs w:val="23"/>
              </w:rPr>
              <w:t>Agent</w:t>
            </w:r>
            <w:r w:rsidRPr="003D27BE">
              <w:rPr>
                <w:rFonts w:cs="Calibri"/>
                <w:color w:val="000000"/>
                <w:sz w:val="23"/>
                <w:szCs w:val="23"/>
              </w:rPr>
              <w:t xml:space="preserve"> </w:t>
            </w:r>
            <w:r w:rsidR="003D27BE">
              <w:rPr>
                <w:rFonts w:cs="Calibri"/>
                <w:color w:val="000000"/>
                <w:sz w:val="23"/>
                <w:szCs w:val="23"/>
              </w:rPr>
              <w:t>shall</w:t>
            </w:r>
            <w:r w:rsidR="007525F1" w:rsidRPr="003D27BE">
              <w:rPr>
                <w:rFonts w:cs="Calibri"/>
                <w:color w:val="000000"/>
                <w:sz w:val="23"/>
                <w:szCs w:val="23"/>
              </w:rPr>
              <w:t xml:space="preserve"> log all communication</w:t>
            </w:r>
            <w:r>
              <w:rPr>
                <w:rFonts w:cs="Calibri"/>
                <w:color w:val="000000"/>
                <w:sz w:val="23"/>
                <w:szCs w:val="23"/>
              </w:rPr>
              <w:t xml:space="preserve"> </w:t>
            </w:r>
            <w:r w:rsidR="007525F1" w:rsidRPr="003D27BE">
              <w:rPr>
                <w:rFonts w:cs="Calibri"/>
                <w:color w:val="000000"/>
                <w:sz w:val="23"/>
                <w:szCs w:val="23"/>
              </w:rPr>
              <w:t>activities with V</w:t>
            </w:r>
            <w:r>
              <w:rPr>
                <w:rFonts w:cs="Calibri"/>
                <w:color w:val="000000"/>
                <w:sz w:val="23"/>
                <w:szCs w:val="23"/>
              </w:rPr>
              <w:t>TS</w:t>
            </w:r>
            <w:r w:rsidR="007525F1" w:rsidRPr="003D27BE">
              <w:rPr>
                <w:rFonts w:cs="Calibri"/>
                <w:color w:val="000000"/>
                <w:sz w:val="23"/>
                <w:szCs w:val="23"/>
              </w:rPr>
              <w:t>.</w:t>
            </w:r>
          </w:p>
        </w:tc>
        <w:tc>
          <w:tcPr>
            <w:tcW w:w="900" w:type="dxa"/>
          </w:tcPr>
          <w:p w:rsidR="003D27BE" w:rsidRPr="00C373B2" w:rsidRDefault="003D27BE" w:rsidP="00455298">
            <w:pPr>
              <w:pStyle w:val="BodyText"/>
              <w:spacing w:before="40" w:after="40"/>
              <w:jc w:val="center"/>
              <w:rPr>
                <w:rFonts w:ascii="Arial" w:hAnsi="Arial" w:cs="Arial"/>
                <w:sz w:val="20"/>
              </w:rPr>
            </w:pPr>
          </w:p>
        </w:tc>
        <w:tc>
          <w:tcPr>
            <w:tcW w:w="1260" w:type="dxa"/>
          </w:tcPr>
          <w:p w:rsidR="003D27BE" w:rsidRPr="00C373B2" w:rsidRDefault="003D27BE" w:rsidP="00455298">
            <w:pPr>
              <w:pStyle w:val="BodyText"/>
              <w:spacing w:before="40" w:after="40"/>
              <w:rPr>
                <w:rFonts w:ascii="Arial" w:hAnsi="Arial" w:cs="Arial"/>
                <w:sz w:val="20"/>
              </w:rPr>
            </w:pPr>
          </w:p>
        </w:tc>
      </w:tr>
      <w:tr w:rsidR="003D27BE" w:rsidRPr="00D36A83" w:rsidTr="00455298">
        <w:tc>
          <w:tcPr>
            <w:tcW w:w="1422" w:type="dxa"/>
          </w:tcPr>
          <w:p w:rsidR="003D27BE" w:rsidRDefault="003D27BE" w:rsidP="00833925">
            <w:pPr>
              <w:pStyle w:val="BodyText"/>
              <w:numPr>
                <w:ilvl w:val="0"/>
                <w:numId w:val="3"/>
              </w:numPr>
              <w:spacing w:before="40" w:after="40"/>
              <w:rPr>
                <w:rFonts w:ascii="Arial" w:hAnsi="Arial" w:cs="Arial"/>
                <w:sz w:val="20"/>
              </w:rPr>
            </w:pPr>
          </w:p>
        </w:tc>
        <w:tc>
          <w:tcPr>
            <w:tcW w:w="6030" w:type="dxa"/>
          </w:tcPr>
          <w:p w:rsidR="003D27BE" w:rsidRPr="003D27BE" w:rsidRDefault="00D058D4" w:rsidP="00D058D4">
            <w:pPr>
              <w:spacing w:before="100" w:beforeAutospacing="1" w:after="100" w:afterAutospacing="1" w:line="240" w:lineRule="auto"/>
              <w:rPr>
                <w:rFonts w:cs="Calibri"/>
                <w:color w:val="000000"/>
                <w:sz w:val="23"/>
                <w:szCs w:val="23"/>
              </w:rPr>
            </w:pPr>
            <w:r>
              <w:rPr>
                <w:rFonts w:cs="Calibri"/>
                <w:color w:val="000000"/>
                <w:sz w:val="23"/>
                <w:szCs w:val="23"/>
              </w:rPr>
              <w:t>Agent</w:t>
            </w:r>
            <w:r w:rsidRPr="003D27BE">
              <w:rPr>
                <w:rFonts w:cs="Calibri"/>
                <w:color w:val="000000"/>
                <w:sz w:val="23"/>
                <w:szCs w:val="23"/>
              </w:rPr>
              <w:t xml:space="preserve"> </w:t>
            </w:r>
            <w:r>
              <w:rPr>
                <w:rFonts w:cs="Calibri"/>
                <w:color w:val="000000"/>
                <w:sz w:val="23"/>
                <w:szCs w:val="23"/>
              </w:rPr>
              <w:t>shall</w:t>
            </w:r>
            <w:r w:rsidRPr="003D27BE">
              <w:rPr>
                <w:rFonts w:cs="Calibri"/>
                <w:color w:val="000000"/>
                <w:sz w:val="23"/>
                <w:szCs w:val="23"/>
              </w:rPr>
              <w:t xml:space="preserve"> </w:t>
            </w:r>
            <w:r w:rsidR="007525F1" w:rsidRPr="003D27BE">
              <w:rPr>
                <w:rFonts w:cs="Calibri"/>
                <w:color w:val="000000"/>
                <w:sz w:val="23"/>
                <w:szCs w:val="23"/>
              </w:rPr>
              <w:t xml:space="preserve">interact with </w:t>
            </w:r>
            <w:r>
              <w:rPr>
                <w:rFonts w:cs="Calibri"/>
                <w:color w:val="000000"/>
                <w:sz w:val="23"/>
                <w:szCs w:val="23"/>
              </w:rPr>
              <w:t>Server.</w:t>
            </w:r>
          </w:p>
        </w:tc>
        <w:tc>
          <w:tcPr>
            <w:tcW w:w="900" w:type="dxa"/>
          </w:tcPr>
          <w:p w:rsidR="003D27BE" w:rsidRPr="00C373B2" w:rsidRDefault="003D27BE" w:rsidP="00455298">
            <w:pPr>
              <w:pStyle w:val="BodyText"/>
              <w:spacing w:before="40" w:after="40"/>
              <w:jc w:val="center"/>
              <w:rPr>
                <w:rFonts w:ascii="Arial" w:hAnsi="Arial" w:cs="Arial"/>
                <w:sz w:val="20"/>
              </w:rPr>
            </w:pPr>
          </w:p>
        </w:tc>
        <w:tc>
          <w:tcPr>
            <w:tcW w:w="1260" w:type="dxa"/>
          </w:tcPr>
          <w:p w:rsidR="003D27BE" w:rsidRPr="00C373B2" w:rsidRDefault="003D27BE" w:rsidP="00455298">
            <w:pPr>
              <w:pStyle w:val="BodyText"/>
              <w:spacing w:before="40" w:after="40"/>
              <w:rPr>
                <w:rFonts w:ascii="Arial" w:hAnsi="Arial" w:cs="Arial"/>
                <w:sz w:val="20"/>
              </w:rPr>
            </w:pPr>
          </w:p>
        </w:tc>
      </w:tr>
      <w:tr w:rsidR="00D058D4" w:rsidRPr="00D36A83" w:rsidTr="00455298">
        <w:tc>
          <w:tcPr>
            <w:tcW w:w="1422" w:type="dxa"/>
          </w:tcPr>
          <w:p w:rsidR="00D058D4" w:rsidRDefault="00D058D4" w:rsidP="00833925">
            <w:pPr>
              <w:pStyle w:val="BodyText"/>
              <w:numPr>
                <w:ilvl w:val="0"/>
                <w:numId w:val="3"/>
              </w:numPr>
              <w:spacing w:before="40" w:after="40"/>
              <w:rPr>
                <w:rFonts w:ascii="Arial" w:hAnsi="Arial" w:cs="Arial"/>
                <w:sz w:val="20"/>
              </w:rPr>
            </w:pPr>
          </w:p>
        </w:tc>
        <w:tc>
          <w:tcPr>
            <w:tcW w:w="6030" w:type="dxa"/>
          </w:tcPr>
          <w:p w:rsidR="00D058D4" w:rsidRDefault="007525F1" w:rsidP="00D058D4">
            <w:pPr>
              <w:spacing w:before="100" w:beforeAutospacing="1" w:after="100" w:afterAutospacing="1" w:line="240" w:lineRule="auto"/>
              <w:rPr>
                <w:rFonts w:cs="Calibri"/>
                <w:color w:val="000000"/>
                <w:sz w:val="23"/>
                <w:szCs w:val="23"/>
              </w:rPr>
            </w:pPr>
            <w:r w:rsidRPr="00D058D4">
              <w:rPr>
                <w:rFonts w:cs="Calibri"/>
                <w:color w:val="000000"/>
                <w:sz w:val="23"/>
                <w:szCs w:val="23"/>
              </w:rPr>
              <w:t>Server shall log all communication activities with Agent</w:t>
            </w:r>
            <w:r w:rsidR="00D058D4">
              <w:rPr>
                <w:rFonts w:cs="Calibri"/>
                <w:color w:val="000000"/>
                <w:sz w:val="23"/>
                <w:szCs w:val="23"/>
              </w:rPr>
              <w:t>.</w:t>
            </w:r>
          </w:p>
        </w:tc>
        <w:tc>
          <w:tcPr>
            <w:tcW w:w="900" w:type="dxa"/>
          </w:tcPr>
          <w:p w:rsidR="00D058D4" w:rsidRPr="00C373B2" w:rsidRDefault="00D058D4" w:rsidP="00455298">
            <w:pPr>
              <w:pStyle w:val="BodyText"/>
              <w:spacing w:before="40" w:after="40"/>
              <w:jc w:val="center"/>
              <w:rPr>
                <w:rFonts w:ascii="Arial" w:hAnsi="Arial" w:cs="Arial"/>
                <w:sz w:val="20"/>
              </w:rPr>
            </w:pPr>
          </w:p>
        </w:tc>
        <w:tc>
          <w:tcPr>
            <w:tcW w:w="1260" w:type="dxa"/>
          </w:tcPr>
          <w:p w:rsidR="00D058D4" w:rsidRPr="00C373B2" w:rsidRDefault="00D058D4" w:rsidP="00455298">
            <w:pPr>
              <w:pStyle w:val="BodyText"/>
              <w:spacing w:before="40" w:after="40"/>
              <w:rPr>
                <w:rFonts w:ascii="Arial" w:hAnsi="Arial" w:cs="Arial"/>
                <w:sz w:val="20"/>
              </w:rPr>
            </w:pPr>
          </w:p>
        </w:tc>
      </w:tr>
      <w:tr w:rsidR="00D058D4" w:rsidRPr="00D36A83" w:rsidTr="00455298">
        <w:tc>
          <w:tcPr>
            <w:tcW w:w="1422" w:type="dxa"/>
          </w:tcPr>
          <w:p w:rsidR="00D058D4" w:rsidRDefault="00D058D4" w:rsidP="00833925">
            <w:pPr>
              <w:pStyle w:val="BodyText"/>
              <w:numPr>
                <w:ilvl w:val="0"/>
                <w:numId w:val="3"/>
              </w:numPr>
              <w:spacing w:before="40" w:after="40"/>
              <w:rPr>
                <w:rFonts w:ascii="Arial" w:hAnsi="Arial" w:cs="Arial"/>
                <w:sz w:val="20"/>
              </w:rPr>
            </w:pPr>
          </w:p>
        </w:tc>
        <w:tc>
          <w:tcPr>
            <w:tcW w:w="6030" w:type="dxa"/>
          </w:tcPr>
          <w:p w:rsidR="00D058D4" w:rsidRDefault="007525F1" w:rsidP="00D058D4">
            <w:pPr>
              <w:spacing w:before="100" w:beforeAutospacing="1" w:after="100" w:afterAutospacing="1" w:line="240" w:lineRule="auto"/>
              <w:rPr>
                <w:rFonts w:cs="Calibri"/>
                <w:color w:val="000000"/>
                <w:sz w:val="23"/>
                <w:szCs w:val="23"/>
              </w:rPr>
            </w:pPr>
            <w:r w:rsidRPr="00D058D4">
              <w:rPr>
                <w:rFonts w:cs="Calibri"/>
                <w:color w:val="000000"/>
                <w:sz w:val="23"/>
                <w:szCs w:val="23"/>
              </w:rPr>
              <w:t>Server shall log all communication activities with Database</w:t>
            </w:r>
            <w:r w:rsidR="00D058D4">
              <w:rPr>
                <w:rFonts w:cs="Calibri"/>
                <w:color w:val="000000"/>
                <w:sz w:val="23"/>
                <w:szCs w:val="23"/>
              </w:rPr>
              <w:t>.</w:t>
            </w:r>
          </w:p>
        </w:tc>
        <w:tc>
          <w:tcPr>
            <w:tcW w:w="900" w:type="dxa"/>
          </w:tcPr>
          <w:p w:rsidR="00D058D4" w:rsidRPr="00C373B2" w:rsidRDefault="00D058D4" w:rsidP="00455298">
            <w:pPr>
              <w:pStyle w:val="BodyText"/>
              <w:spacing w:before="40" w:after="40"/>
              <w:jc w:val="center"/>
              <w:rPr>
                <w:rFonts w:ascii="Arial" w:hAnsi="Arial" w:cs="Arial"/>
                <w:sz w:val="20"/>
              </w:rPr>
            </w:pPr>
          </w:p>
        </w:tc>
        <w:tc>
          <w:tcPr>
            <w:tcW w:w="1260" w:type="dxa"/>
          </w:tcPr>
          <w:p w:rsidR="00D058D4" w:rsidRPr="00C373B2" w:rsidRDefault="00D058D4" w:rsidP="00455298">
            <w:pPr>
              <w:pStyle w:val="BodyText"/>
              <w:spacing w:before="40" w:after="40"/>
              <w:rPr>
                <w:rFonts w:ascii="Arial" w:hAnsi="Arial" w:cs="Arial"/>
                <w:sz w:val="20"/>
              </w:rPr>
            </w:pPr>
          </w:p>
        </w:tc>
      </w:tr>
      <w:tr w:rsidR="00D058D4" w:rsidRPr="00D36A83" w:rsidTr="00455298">
        <w:tc>
          <w:tcPr>
            <w:tcW w:w="1422" w:type="dxa"/>
          </w:tcPr>
          <w:p w:rsidR="00D058D4" w:rsidRDefault="00D058D4" w:rsidP="00833925">
            <w:pPr>
              <w:pStyle w:val="BodyText"/>
              <w:numPr>
                <w:ilvl w:val="0"/>
                <w:numId w:val="3"/>
              </w:numPr>
              <w:spacing w:before="40" w:after="40"/>
              <w:rPr>
                <w:rFonts w:ascii="Arial" w:hAnsi="Arial" w:cs="Arial"/>
                <w:sz w:val="20"/>
              </w:rPr>
            </w:pPr>
          </w:p>
        </w:tc>
        <w:tc>
          <w:tcPr>
            <w:tcW w:w="6030" w:type="dxa"/>
          </w:tcPr>
          <w:p w:rsidR="00D058D4" w:rsidRPr="00D058D4" w:rsidRDefault="00D058D4" w:rsidP="00D058D4">
            <w:pPr>
              <w:spacing w:before="100" w:beforeAutospacing="1" w:after="100" w:afterAutospacing="1" w:line="240" w:lineRule="auto"/>
              <w:rPr>
                <w:rFonts w:cs="Calibri"/>
                <w:color w:val="000000"/>
                <w:sz w:val="23"/>
                <w:szCs w:val="23"/>
              </w:rPr>
            </w:pPr>
            <w:r w:rsidRPr="00D058D4">
              <w:rPr>
                <w:rFonts w:cs="Calibri"/>
                <w:color w:val="000000"/>
                <w:sz w:val="23"/>
                <w:szCs w:val="23"/>
              </w:rPr>
              <w:t>Log server shall collect and store logs from VTS, Agent, app server and database</w:t>
            </w:r>
            <w:r>
              <w:rPr>
                <w:rFonts w:cs="Calibri"/>
                <w:color w:val="000000"/>
                <w:sz w:val="23"/>
                <w:szCs w:val="23"/>
              </w:rPr>
              <w:t>.</w:t>
            </w:r>
          </w:p>
        </w:tc>
        <w:tc>
          <w:tcPr>
            <w:tcW w:w="900" w:type="dxa"/>
          </w:tcPr>
          <w:p w:rsidR="00D058D4" w:rsidRPr="00C373B2" w:rsidRDefault="00D058D4" w:rsidP="00455298">
            <w:pPr>
              <w:pStyle w:val="BodyText"/>
              <w:spacing w:before="40" w:after="40"/>
              <w:jc w:val="center"/>
              <w:rPr>
                <w:rFonts w:ascii="Arial" w:hAnsi="Arial" w:cs="Arial"/>
                <w:sz w:val="20"/>
              </w:rPr>
            </w:pPr>
          </w:p>
        </w:tc>
        <w:tc>
          <w:tcPr>
            <w:tcW w:w="1260" w:type="dxa"/>
          </w:tcPr>
          <w:p w:rsidR="00D058D4" w:rsidRPr="00C373B2" w:rsidRDefault="00D058D4" w:rsidP="00455298">
            <w:pPr>
              <w:pStyle w:val="BodyText"/>
              <w:spacing w:before="40" w:after="40"/>
              <w:rPr>
                <w:rFonts w:ascii="Arial" w:hAnsi="Arial" w:cs="Arial"/>
                <w:sz w:val="20"/>
              </w:rPr>
            </w:pPr>
          </w:p>
        </w:tc>
      </w:tr>
      <w:tr w:rsidR="00D058D4" w:rsidRPr="00D36A83" w:rsidTr="00455298">
        <w:tc>
          <w:tcPr>
            <w:tcW w:w="1422" w:type="dxa"/>
          </w:tcPr>
          <w:p w:rsidR="00D058D4" w:rsidRDefault="00D058D4" w:rsidP="00833925">
            <w:pPr>
              <w:pStyle w:val="BodyText"/>
              <w:numPr>
                <w:ilvl w:val="0"/>
                <w:numId w:val="3"/>
              </w:numPr>
              <w:spacing w:before="40" w:after="40"/>
              <w:rPr>
                <w:rFonts w:ascii="Arial" w:hAnsi="Arial" w:cs="Arial"/>
                <w:sz w:val="20"/>
              </w:rPr>
            </w:pPr>
          </w:p>
        </w:tc>
        <w:tc>
          <w:tcPr>
            <w:tcW w:w="6030" w:type="dxa"/>
          </w:tcPr>
          <w:p w:rsidR="00D058D4" w:rsidRPr="00D058D4" w:rsidRDefault="00D058D4" w:rsidP="00D058D4">
            <w:pPr>
              <w:spacing w:before="100" w:beforeAutospacing="1" w:after="100" w:afterAutospacing="1" w:line="240" w:lineRule="auto"/>
              <w:rPr>
                <w:rFonts w:cs="Calibri"/>
                <w:color w:val="000000"/>
                <w:sz w:val="23"/>
                <w:szCs w:val="23"/>
              </w:rPr>
            </w:pPr>
            <w:r w:rsidRPr="00D058D4">
              <w:rPr>
                <w:rFonts w:cs="Calibri"/>
                <w:color w:val="000000"/>
                <w:sz w:val="23"/>
                <w:szCs w:val="23"/>
              </w:rPr>
              <w:t>Logs shall be queried and viewed via browser</w:t>
            </w:r>
            <w:r>
              <w:rPr>
                <w:rFonts w:cs="Calibri"/>
                <w:color w:val="000000"/>
                <w:sz w:val="23"/>
                <w:szCs w:val="23"/>
              </w:rPr>
              <w:t>.</w:t>
            </w:r>
          </w:p>
        </w:tc>
        <w:tc>
          <w:tcPr>
            <w:tcW w:w="900" w:type="dxa"/>
          </w:tcPr>
          <w:p w:rsidR="00D058D4" w:rsidRPr="00C373B2" w:rsidRDefault="00D058D4" w:rsidP="00455298">
            <w:pPr>
              <w:pStyle w:val="BodyText"/>
              <w:spacing w:before="40" w:after="40"/>
              <w:jc w:val="center"/>
              <w:rPr>
                <w:rFonts w:ascii="Arial" w:hAnsi="Arial" w:cs="Arial"/>
                <w:sz w:val="20"/>
              </w:rPr>
            </w:pPr>
          </w:p>
        </w:tc>
        <w:tc>
          <w:tcPr>
            <w:tcW w:w="1260" w:type="dxa"/>
          </w:tcPr>
          <w:p w:rsidR="00D058D4" w:rsidRPr="00C373B2" w:rsidRDefault="00D058D4" w:rsidP="00455298">
            <w:pPr>
              <w:pStyle w:val="BodyText"/>
              <w:spacing w:before="40" w:after="40"/>
              <w:rPr>
                <w:rFonts w:ascii="Arial" w:hAnsi="Arial" w:cs="Arial"/>
                <w:sz w:val="20"/>
              </w:rPr>
            </w:pPr>
          </w:p>
        </w:tc>
      </w:tr>
      <w:tr w:rsidR="00D058D4" w:rsidRPr="00D36A83" w:rsidTr="00455298">
        <w:tc>
          <w:tcPr>
            <w:tcW w:w="1422" w:type="dxa"/>
          </w:tcPr>
          <w:p w:rsidR="00D058D4" w:rsidRDefault="00D058D4" w:rsidP="00833925">
            <w:pPr>
              <w:pStyle w:val="BodyText"/>
              <w:numPr>
                <w:ilvl w:val="0"/>
                <w:numId w:val="3"/>
              </w:numPr>
              <w:spacing w:before="40" w:after="40"/>
              <w:rPr>
                <w:rFonts w:ascii="Arial" w:hAnsi="Arial" w:cs="Arial"/>
                <w:sz w:val="20"/>
              </w:rPr>
            </w:pPr>
          </w:p>
        </w:tc>
        <w:tc>
          <w:tcPr>
            <w:tcW w:w="6030" w:type="dxa"/>
          </w:tcPr>
          <w:p w:rsidR="00D058D4" w:rsidRPr="00D058D4" w:rsidRDefault="0072535F" w:rsidP="00D058D4">
            <w:pPr>
              <w:spacing w:before="100" w:beforeAutospacing="1" w:after="100" w:afterAutospacing="1" w:line="240" w:lineRule="auto"/>
              <w:rPr>
                <w:rFonts w:cs="Calibri"/>
                <w:color w:val="000000"/>
                <w:sz w:val="23"/>
                <w:szCs w:val="23"/>
              </w:rPr>
            </w:pPr>
            <w:r w:rsidRPr="0072535F">
              <w:rPr>
                <w:rFonts w:cs="Calibri"/>
                <w:color w:val="000000"/>
                <w:sz w:val="23"/>
                <w:szCs w:val="23"/>
              </w:rPr>
              <w:t>Queried logs shal</w:t>
            </w:r>
            <w:r>
              <w:rPr>
                <w:rFonts w:cs="Calibri"/>
                <w:color w:val="000000"/>
                <w:sz w:val="23"/>
                <w:szCs w:val="23"/>
              </w:rPr>
              <w:t>l be filtered, sorted and paged.</w:t>
            </w:r>
          </w:p>
        </w:tc>
        <w:tc>
          <w:tcPr>
            <w:tcW w:w="900" w:type="dxa"/>
          </w:tcPr>
          <w:p w:rsidR="00D058D4" w:rsidRPr="00C373B2" w:rsidRDefault="00D058D4" w:rsidP="00455298">
            <w:pPr>
              <w:pStyle w:val="BodyText"/>
              <w:spacing w:before="40" w:after="40"/>
              <w:jc w:val="center"/>
              <w:rPr>
                <w:rFonts w:ascii="Arial" w:hAnsi="Arial" w:cs="Arial"/>
                <w:sz w:val="20"/>
              </w:rPr>
            </w:pPr>
          </w:p>
        </w:tc>
        <w:tc>
          <w:tcPr>
            <w:tcW w:w="1260" w:type="dxa"/>
          </w:tcPr>
          <w:p w:rsidR="00D058D4" w:rsidRPr="00C373B2" w:rsidRDefault="00D058D4" w:rsidP="00455298">
            <w:pPr>
              <w:pStyle w:val="BodyText"/>
              <w:spacing w:before="40" w:after="40"/>
              <w:rPr>
                <w:rFonts w:ascii="Arial" w:hAnsi="Arial" w:cs="Arial"/>
                <w:sz w:val="20"/>
              </w:rPr>
            </w:pPr>
          </w:p>
        </w:tc>
      </w:tr>
      <w:tr w:rsidR="00D058D4" w:rsidRPr="00D36A83" w:rsidTr="00455298">
        <w:tc>
          <w:tcPr>
            <w:tcW w:w="1422" w:type="dxa"/>
          </w:tcPr>
          <w:p w:rsidR="00D058D4" w:rsidRDefault="00D058D4" w:rsidP="00833925">
            <w:pPr>
              <w:pStyle w:val="BodyText"/>
              <w:numPr>
                <w:ilvl w:val="0"/>
                <w:numId w:val="3"/>
              </w:numPr>
              <w:spacing w:before="40" w:after="40"/>
              <w:rPr>
                <w:rFonts w:ascii="Arial" w:hAnsi="Arial" w:cs="Arial"/>
                <w:sz w:val="20"/>
              </w:rPr>
            </w:pPr>
          </w:p>
        </w:tc>
        <w:tc>
          <w:tcPr>
            <w:tcW w:w="6030" w:type="dxa"/>
          </w:tcPr>
          <w:p w:rsidR="00D058D4" w:rsidRPr="00D058D4" w:rsidRDefault="0072535F" w:rsidP="00D058D4">
            <w:pPr>
              <w:spacing w:before="100" w:beforeAutospacing="1" w:after="100" w:afterAutospacing="1" w:line="240" w:lineRule="auto"/>
              <w:rPr>
                <w:rFonts w:cs="Calibri"/>
                <w:color w:val="000000"/>
                <w:sz w:val="23"/>
                <w:szCs w:val="23"/>
              </w:rPr>
            </w:pPr>
            <w:r w:rsidRPr="0072535F">
              <w:rPr>
                <w:rFonts w:cs="Calibri"/>
                <w:color w:val="000000"/>
                <w:sz w:val="23"/>
                <w:szCs w:val="23"/>
              </w:rPr>
              <w:t>Queried logs shall be exported into CSV file or Excel fil</w:t>
            </w:r>
            <w:r>
              <w:rPr>
                <w:rFonts w:cs="Calibri"/>
                <w:color w:val="000000"/>
                <w:sz w:val="23"/>
                <w:szCs w:val="23"/>
              </w:rPr>
              <w:t>e.</w:t>
            </w:r>
          </w:p>
        </w:tc>
        <w:tc>
          <w:tcPr>
            <w:tcW w:w="900" w:type="dxa"/>
          </w:tcPr>
          <w:p w:rsidR="00D058D4" w:rsidRPr="00C373B2" w:rsidRDefault="00D058D4" w:rsidP="00455298">
            <w:pPr>
              <w:pStyle w:val="BodyText"/>
              <w:spacing w:before="40" w:after="40"/>
              <w:jc w:val="center"/>
              <w:rPr>
                <w:rFonts w:ascii="Arial" w:hAnsi="Arial" w:cs="Arial"/>
                <w:sz w:val="20"/>
              </w:rPr>
            </w:pPr>
          </w:p>
        </w:tc>
        <w:tc>
          <w:tcPr>
            <w:tcW w:w="1260" w:type="dxa"/>
          </w:tcPr>
          <w:p w:rsidR="00D058D4" w:rsidRPr="00C373B2" w:rsidRDefault="00D058D4" w:rsidP="00455298">
            <w:pPr>
              <w:pStyle w:val="BodyText"/>
              <w:spacing w:before="40" w:after="40"/>
              <w:rPr>
                <w:rFonts w:ascii="Arial" w:hAnsi="Arial" w:cs="Arial"/>
                <w:sz w:val="20"/>
              </w:rPr>
            </w:pPr>
          </w:p>
        </w:tc>
      </w:tr>
      <w:tr w:rsidR="0072535F" w:rsidRPr="00D36A83" w:rsidTr="00455298">
        <w:tc>
          <w:tcPr>
            <w:tcW w:w="1422" w:type="dxa"/>
          </w:tcPr>
          <w:p w:rsidR="0072535F" w:rsidRDefault="0072535F" w:rsidP="00833925">
            <w:pPr>
              <w:pStyle w:val="BodyText"/>
              <w:numPr>
                <w:ilvl w:val="0"/>
                <w:numId w:val="3"/>
              </w:numPr>
              <w:spacing w:before="40" w:after="40"/>
              <w:rPr>
                <w:rFonts w:ascii="Arial" w:hAnsi="Arial" w:cs="Arial"/>
                <w:sz w:val="20"/>
              </w:rPr>
            </w:pPr>
          </w:p>
        </w:tc>
        <w:tc>
          <w:tcPr>
            <w:tcW w:w="6030" w:type="dxa"/>
          </w:tcPr>
          <w:p w:rsidR="0072535F" w:rsidRPr="0072535F" w:rsidRDefault="0072535F" w:rsidP="00D058D4">
            <w:pPr>
              <w:spacing w:before="100" w:beforeAutospacing="1" w:after="100" w:afterAutospacing="1" w:line="240" w:lineRule="auto"/>
              <w:rPr>
                <w:rFonts w:cs="Calibri"/>
                <w:color w:val="000000"/>
                <w:sz w:val="23"/>
                <w:szCs w:val="23"/>
              </w:rPr>
            </w:pPr>
            <w:r w:rsidRPr="0072535F">
              <w:rPr>
                <w:rFonts w:cs="Calibri"/>
                <w:color w:val="000000"/>
                <w:sz w:val="23"/>
                <w:szCs w:val="23"/>
              </w:rPr>
              <w:t>Logs shall be tracked by session, user and device</w:t>
            </w:r>
            <w:r>
              <w:rPr>
                <w:rFonts w:cs="Calibri"/>
                <w:color w:val="000000"/>
                <w:sz w:val="23"/>
                <w:szCs w:val="23"/>
              </w:rPr>
              <w:t>.</w:t>
            </w:r>
          </w:p>
        </w:tc>
        <w:tc>
          <w:tcPr>
            <w:tcW w:w="900" w:type="dxa"/>
          </w:tcPr>
          <w:p w:rsidR="0072535F" w:rsidRPr="00C373B2" w:rsidRDefault="0072535F" w:rsidP="00455298">
            <w:pPr>
              <w:pStyle w:val="BodyText"/>
              <w:spacing w:before="40" w:after="40"/>
              <w:jc w:val="center"/>
              <w:rPr>
                <w:rFonts w:ascii="Arial" w:hAnsi="Arial" w:cs="Arial"/>
                <w:sz w:val="20"/>
              </w:rPr>
            </w:pPr>
          </w:p>
        </w:tc>
        <w:tc>
          <w:tcPr>
            <w:tcW w:w="1260" w:type="dxa"/>
          </w:tcPr>
          <w:p w:rsidR="0072535F" w:rsidRPr="00C373B2" w:rsidRDefault="0072535F" w:rsidP="00455298">
            <w:pPr>
              <w:pStyle w:val="BodyText"/>
              <w:spacing w:before="40" w:after="40"/>
              <w:rPr>
                <w:rFonts w:ascii="Arial" w:hAnsi="Arial" w:cs="Arial"/>
                <w:sz w:val="20"/>
              </w:rPr>
            </w:pPr>
          </w:p>
        </w:tc>
      </w:tr>
      <w:tr w:rsidR="0072535F" w:rsidRPr="00D36A83" w:rsidTr="00455298">
        <w:tc>
          <w:tcPr>
            <w:tcW w:w="1422" w:type="dxa"/>
          </w:tcPr>
          <w:p w:rsidR="0072535F" w:rsidRDefault="0072535F" w:rsidP="00833925">
            <w:pPr>
              <w:pStyle w:val="BodyText"/>
              <w:numPr>
                <w:ilvl w:val="0"/>
                <w:numId w:val="3"/>
              </w:numPr>
              <w:spacing w:before="40" w:after="40"/>
              <w:rPr>
                <w:rFonts w:ascii="Arial" w:hAnsi="Arial" w:cs="Arial"/>
                <w:sz w:val="20"/>
              </w:rPr>
            </w:pPr>
          </w:p>
        </w:tc>
        <w:tc>
          <w:tcPr>
            <w:tcW w:w="6030" w:type="dxa"/>
          </w:tcPr>
          <w:p w:rsidR="0072535F" w:rsidRPr="0072535F" w:rsidRDefault="0072535F" w:rsidP="00D058D4">
            <w:pPr>
              <w:spacing w:before="100" w:beforeAutospacing="1" w:after="100" w:afterAutospacing="1" w:line="240" w:lineRule="auto"/>
              <w:rPr>
                <w:rFonts w:cs="Calibri"/>
                <w:color w:val="000000"/>
                <w:sz w:val="23"/>
                <w:szCs w:val="23"/>
              </w:rPr>
            </w:pPr>
            <w:r w:rsidRPr="0072535F">
              <w:rPr>
                <w:rFonts w:cs="Calibri"/>
                <w:color w:val="000000"/>
                <w:sz w:val="23"/>
                <w:szCs w:val="23"/>
              </w:rPr>
              <w:t>Log server shall monitor the sys</w:t>
            </w:r>
            <w:r>
              <w:rPr>
                <w:rFonts w:cs="Calibri"/>
                <w:color w:val="000000"/>
                <w:sz w:val="23"/>
                <w:szCs w:val="23"/>
              </w:rPr>
              <w:t>tem status by analyzing the logs.</w:t>
            </w:r>
          </w:p>
        </w:tc>
        <w:tc>
          <w:tcPr>
            <w:tcW w:w="900" w:type="dxa"/>
          </w:tcPr>
          <w:p w:rsidR="0072535F" w:rsidRPr="00C373B2" w:rsidRDefault="0072535F" w:rsidP="00455298">
            <w:pPr>
              <w:pStyle w:val="BodyText"/>
              <w:spacing w:before="40" w:after="40"/>
              <w:jc w:val="center"/>
              <w:rPr>
                <w:rFonts w:ascii="Arial" w:hAnsi="Arial" w:cs="Arial"/>
                <w:sz w:val="20"/>
              </w:rPr>
            </w:pPr>
          </w:p>
        </w:tc>
        <w:tc>
          <w:tcPr>
            <w:tcW w:w="1260" w:type="dxa"/>
          </w:tcPr>
          <w:p w:rsidR="0072535F" w:rsidRPr="00C373B2" w:rsidRDefault="0072535F" w:rsidP="00455298">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18" w:name="_Toc325474402"/>
      <w:r w:rsidRPr="005B7DCD">
        <w:t>Documentation Requirements</w:t>
      </w:r>
      <w:ins w:id="219" w:author="Dougherty" w:date="2012-05-22T13:12:00Z">
        <w:r w:rsidR="003E7282">
          <w:t xml:space="preserve"> [to be moved to the SRD]</w:t>
        </w:r>
      </w:ins>
      <w:bookmarkEnd w:id="218"/>
    </w:p>
    <w:p w:rsidR="00D42A37" w:rsidRPr="005B7DCD" w:rsidRDefault="00D42A37" w:rsidP="00D42A37">
      <w:pPr>
        <w:pStyle w:val="HTMLPreformatted"/>
        <w:rPr>
          <w:rFonts w:ascii="Times New Roman" w:hAnsi="Times New Roman"/>
          <w:sz w:val="24"/>
          <w:szCs w:val="24"/>
        </w:rPr>
      </w:pPr>
    </w:p>
    <w:p w:rsidR="00D42A37" w:rsidRPr="0084153A" w:rsidRDefault="00D42A3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84153A" w:rsidRPr="00D36A83" w:rsidTr="00B4446F">
        <w:trPr>
          <w:trHeight w:val="917"/>
        </w:trPr>
        <w:tc>
          <w:tcPr>
            <w:tcW w:w="1422" w:type="dxa"/>
          </w:tcPr>
          <w:p w:rsidR="0084153A" w:rsidRPr="00C373B2" w:rsidRDefault="0084153A" w:rsidP="00976961">
            <w:pPr>
              <w:pStyle w:val="BodyText"/>
              <w:spacing w:before="40" w:after="40"/>
              <w:ind w:left="720"/>
              <w:rPr>
                <w:rFonts w:ascii="Arial" w:hAnsi="Arial" w:cs="Arial"/>
                <w:sz w:val="20"/>
              </w:rPr>
            </w:pPr>
          </w:p>
        </w:tc>
        <w:tc>
          <w:tcPr>
            <w:tcW w:w="6030" w:type="dxa"/>
          </w:tcPr>
          <w:p w:rsidR="0084153A" w:rsidRPr="00CE7484" w:rsidRDefault="0084153A" w:rsidP="00CE7484">
            <w:pPr>
              <w:pStyle w:val="Heading2"/>
            </w:pPr>
            <w:bookmarkStart w:id="220" w:name="_Toc325474403"/>
            <w:r w:rsidRPr="00CE7484">
              <w:t>Control system documentation</w:t>
            </w:r>
            <w:r w:rsidR="00CE7484">
              <w:t>,</w:t>
            </w:r>
            <w:r w:rsidRPr="00CE7484">
              <w:t xml:space="preserve"> distribution, access, and use.</w:t>
            </w:r>
            <w:bookmarkEnd w:id="220"/>
          </w:p>
        </w:tc>
        <w:tc>
          <w:tcPr>
            <w:tcW w:w="900" w:type="dxa"/>
          </w:tcPr>
          <w:p w:rsidR="0084153A" w:rsidRPr="00C373B2" w:rsidRDefault="0084153A" w:rsidP="003D5DC0">
            <w:pPr>
              <w:pStyle w:val="BodyText"/>
              <w:spacing w:before="40" w:after="40"/>
              <w:jc w:val="center"/>
              <w:rPr>
                <w:rFonts w:ascii="Arial" w:hAnsi="Arial" w:cs="Arial"/>
                <w:sz w:val="20"/>
              </w:rPr>
            </w:pPr>
          </w:p>
        </w:tc>
        <w:tc>
          <w:tcPr>
            <w:tcW w:w="1260" w:type="dxa"/>
          </w:tcPr>
          <w:p w:rsidR="0084153A" w:rsidRPr="00C373B2" w:rsidRDefault="0084153A" w:rsidP="003D5DC0">
            <w:pPr>
              <w:pStyle w:val="BodyText"/>
              <w:spacing w:before="40" w:after="40"/>
              <w:rPr>
                <w:rFonts w:ascii="Arial" w:hAnsi="Arial" w:cs="Arial"/>
                <w:sz w:val="20"/>
              </w:rPr>
            </w:pPr>
          </w:p>
        </w:tc>
      </w:tr>
      <w:tr w:rsidR="0084153A" w:rsidRPr="00D36A83" w:rsidTr="003D5DC0">
        <w:tc>
          <w:tcPr>
            <w:tcW w:w="1422" w:type="dxa"/>
          </w:tcPr>
          <w:p w:rsidR="007B5B66" w:rsidRDefault="007B5B66" w:rsidP="00833925">
            <w:pPr>
              <w:pStyle w:val="BodyText"/>
              <w:numPr>
                <w:ilvl w:val="0"/>
                <w:numId w:val="3"/>
              </w:numPr>
              <w:spacing w:before="40" w:after="40"/>
              <w:jc w:val="center"/>
              <w:rPr>
                <w:rFonts w:ascii="Arial" w:hAnsi="Arial" w:cs="Arial"/>
                <w:sz w:val="20"/>
              </w:rPr>
            </w:pPr>
          </w:p>
        </w:tc>
        <w:tc>
          <w:tcPr>
            <w:tcW w:w="6030" w:type="dxa"/>
          </w:tcPr>
          <w:p w:rsidR="0084153A" w:rsidRPr="00455298" w:rsidRDefault="005A3A08" w:rsidP="003D5DC0">
            <w:pPr>
              <w:rPr>
                <w:rFonts w:cs="Calibri"/>
              </w:rPr>
            </w:pPr>
            <w:r>
              <w:rPr>
                <w:rFonts w:cs="Calibri"/>
              </w:rPr>
              <w:t>Project documentation shall be kept in GitHub for Netspective.</w:t>
            </w:r>
          </w:p>
        </w:tc>
        <w:tc>
          <w:tcPr>
            <w:tcW w:w="900" w:type="dxa"/>
          </w:tcPr>
          <w:p w:rsidR="0084153A" w:rsidRPr="00C373B2" w:rsidRDefault="0084153A" w:rsidP="003D5DC0">
            <w:pPr>
              <w:pStyle w:val="BodyText"/>
              <w:spacing w:before="40" w:after="40"/>
              <w:jc w:val="center"/>
              <w:rPr>
                <w:rFonts w:ascii="Arial" w:hAnsi="Arial" w:cs="Arial"/>
                <w:sz w:val="20"/>
              </w:rPr>
            </w:pPr>
          </w:p>
        </w:tc>
        <w:tc>
          <w:tcPr>
            <w:tcW w:w="1260" w:type="dxa"/>
          </w:tcPr>
          <w:p w:rsidR="0084153A" w:rsidRPr="00C373B2" w:rsidRDefault="0084153A" w:rsidP="003D5DC0">
            <w:pPr>
              <w:pStyle w:val="BodyText"/>
              <w:spacing w:before="40" w:after="40"/>
              <w:rPr>
                <w:rFonts w:ascii="Arial" w:hAnsi="Arial" w:cs="Arial"/>
                <w:sz w:val="20"/>
              </w:rPr>
            </w:pPr>
          </w:p>
        </w:tc>
      </w:tr>
      <w:tr w:rsidR="005A3A08" w:rsidRPr="00D36A83" w:rsidTr="003D5DC0">
        <w:tc>
          <w:tcPr>
            <w:tcW w:w="1422" w:type="dxa"/>
          </w:tcPr>
          <w:p w:rsidR="005A3A08" w:rsidRDefault="005A3A08" w:rsidP="00833925">
            <w:pPr>
              <w:pStyle w:val="BodyText"/>
              <w:numPr>
                <w:ilvl w:val="0"/>
                <w:numId w:val="3"/>
              </w:numPr>
              <w:spacing w:before="40" w:after="40"/>
              <w:jc w:val="center"/>
              <w:rPr>
                <w:rFonts w:ascii="Arial" w:hAnsi="Arial" w:cs="Arial"/>
                <w:sz w:val="20"/>
              </w:rPr>
            </w:pPr>
          </w:p>
        </w:tc>
        <w:tc>
          <w:tcPr>
            <w:tcW w:w="6030" w:type="dxa"/>
          </w:tcPr>
          <w:p w:rsidR="005A3A08" w:rsidRPr="00455298" w:rsidDel="005A3A08" w:rsidRDefault="005A3A08" w:rsidP="003D5DC0">
            <w:pPr>
              <w:rPr>
                <w:rFonts w:cs="Calibri"/>
              </w:rPr>
            </w:pPr>
            <w:r>
              <w:rPr>
                <w:rFonts w:cs="Calibri"/>
              </w:rPr>
              <w:t>Project documentation shall be kept in SharePoint for Covidien.</w:t>
            </w:r>
          </w:p>
        </w:tc>
        <w:tc>
          <w:tcPr>
            <w:tcW w:w="900" w:type="dxa"/>
          </w:tcPr>
          <w:p w:rsidR="005A3A08" w:rsidRPr="00C373B2" w:rsidRDefault="005A3A08" w:rsidP="003D5DC0">
            <w:pPr>
              <w:pStyle w:val="BodyText"/>
              <w:spacing w:before="40" w:after="40"/>
              <w:jc w:val="center"/>
              <w:rPr>
                <w:rFonts w:ascii="Arial" w:hAnsi="Arial" w:cs="Arial"/>
                <w:sz w:val="20"/>
              </w:rPr>
            </w:pPr>
          </w:p>
        </w:tc>
        <w:tc>
          <w:tcPr>
            <w:tcW w:w="1260" w:type="dxa"/>
          </w:tcPr>
          <w:p w:rsidR="005A3A08" w:rsidRPr="00C373B2" w:rsidRDefault="005A3A08" w:rsidP="003D5DC0">
            <w:pPr>
              <w:pStyle w:val="BodyText"/>
              <w:spacing w:before="40" w:after="40"/>
              <w:rPr>
                <w:rFonts w:ascii="Arial" w:hAnsi="Arial" w:cs="Arial"/>
                <w:sz w:val="20"/>
              </w:rPr>
            </w:pPr>
          </w:p>
        </w:tc>
      </w:tr>
      <w:tr w:rsidR="005A3A08" w:rsidRPr="00D36A83" w:rsidTr="003D5DC0">
        <w:tc>
          <w:tcPr>
            <w:tcW w:w="1422" w:type="dxa"/>
          </w:tcPr>
          <w:p w:rsidR="005A3A08" w:rsidRDefault="005A3A08" w:rsidP="00833925">
            <w:pPr>
              <w:pStyle w:val="BodyText"/>
              <w:numPr>
                <w:ilvl w:val="0"/>
                <w:numId w:val="3"/>
              </w:numPr>
              <w:spacing w:before="40" w:after="40"/>
              <w:jc w:val="center"/>
              <w:rPr>
                <w:rFonts w:ascii="Arial" w:hAnsi="Arial" w:cs="Arial"/>
                <w:sz w:val="20"/>
              </w:rPr>
            </w:pPr>
          </w:p>
        </w:tc>
        <w:tc>
          <w:tcPr>
            <w:tcW w:w="6030" w:type="dxa"/>
          </w:tcPr>
          <w:p w:rsidR="005A3A08" w:rsidRDefault="00B4446F" w:rsidP="003D5DC0">
            <w:pPr>
              <w:rPr>
                <w:rFonts w:cs="Calibri"/>
              </w:rPr>
            </w:pPr>
            <w:r>
              <w:rPr>
                <w:rFonts w:cs="Calibri"/>
              </w:rPr>
              <w:t>Documentation shall include User Needs, System Requirements Document, Software Requirement Document, and System Architecture.</w:t>
            </w:r>
          </w:p>
        </w:tc>
        <w:tc>
          <w:tcPr>
            <w:tcW w:w="900" w:type="dxa"/>
          </w:tcPr>
          <w:p w:rsidR="005A3A08" w:rsidRPr="00C373B2" w:rsidRDefault="005A3A08" w:rsidP="003D5DC0">
            <w:pPr>
              <w:pStyle w:val="BodyText"/>
              <w:spacing w:before="40" w:after="40"/>
              <w:jc w:val="center"/>
              <w:rPr>
                <w:rFonts w:ascii="Arial" w:hAnsi="Arial" w:cs="Arial"/>
                <w:sz w:val="20"/>
              </w:rPr>
            </w:pPr>
          </w:p>
        </w:tc>
        <w:tc>
          <w:tcPr>
            <w:tcW w:w="1260" w:type="dxa"/>
          </w:tcPr>
          <w:p w:rsidR="005A3A08" w:rsidRPr="00C373B2" w:rsidRDefault="005A3A08" w:rsidP="003D5DC0">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21" w:name="_Toc325474404"/>
      <w:r w:rsidRPr="005B7DCD">
        <w:t>Quality Requirements</w:t>
      </w:r>
      <w:ins w:id="222" w:author="Dougherty" w:date="2012-05-22T13:07:00Z">
        <w:r w:rsidR="008329DC">
          <w:t xml:space="preserve"> </w:t>
        </w:r>
      </w:ins>
      <w:ins w:id="223" w:author="Dougherty" w:date="2012-05-22T13:19:00Z">
        <w:r w:rsidR="00EC51CD">
          <w:t>[move to SRD]</w:t>
        </w:r>
      </w:ins>
      <w:bookmarkEnd w:id="221"/>
    </w:p>
    <w:p w:rsidR="00D42A37" w:rsidRPr="005B7DCD" w:rsidRDefault="00D42A37"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2D4A4F" w:rsidRPr="00D36A83" w:rsidTr="003D5DC0">
        <w:tc>
          <w:tcPr>
            <w:tcW w:w="1422" w:type="dxa"/>
          </w:tcPr>
          <w:p w:rsidR="002D4A4F" w:rsidRPr="00C373B2" w:rsidRDefault="002D4A4F" w:rsidP="00A06705">
            <w:pPr>
              <w:pStyle w:val="BodyText"/>
              <w:spacing w:before="40" w:after="40"/>
              <w:ind w:left="720"/>
              <w:rPr>
                <w:rFonts w:ascii="Arial" w:hAnsi="Arial" w:cs="Arial"/>
                <w:sz w:val="20"/>
              </w:rPr>
            </w:pPr>
          </w:p>
        </w:tc>
        <w:tc>
          <w:tcPr>
            <w:tcW w:w="6030" w:type="dxa"/>
          </w:tcPr>
          <w:p w:rsidR="002D4A4F" w:rsidRPr="00F231DC" w:rsidRDefault="002D4A4F" w:rsidP="00CE7484">
            <w:pPr>
              <w:pStyle w:val="Heading2"/>
            </w:pPr>
            <w:bookmarkStart w:id="224" w:name="_Toc116109817"/>
            <w:bookmarkStart w:id="225" w:name="_Toc325474405"/>
            <w:r w:rsidRPr="00F231DC">
              <w:t>Quality Requirements</w:t>
            </w:r>
            <w:bookmarkEnd w:id="224"/>
            <w:bookmarkEnd w:id="225"/>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630604" w:rsidRPr="00D36A83" w:rsidTr="003D5DC0">
        <w:tc>
          <w:tcPr>
            <w:tcW w:w="1422" w:type="dxa"/>
          </w:tcPr>
          <w:p w:rsidR="00630604" w:rsidRDefault="00630604" w:rsidP="00833925">
            <w:pPr>
              <w:pStyle w:val="BodyText"/>
              <w:numPr>
                <w:ilvl w:val="0"/>
                <w:numId w:val="3"/>
              </w:numPr>
              <w:spacing w:before="40" w:after="40"/>
              <w:rPr>
                <w:rFonts w:ascii="Arial" w:hAnsi="Arial" w:cs="Arial"/>
                <w:sz w:val="20"/>
              </w:rPr>
            </w:pPr>
          </w:p>
        </w:tc>
        <w:tc>
          <w:tcPr>
            <w:tcW w:w="6030" w:type="dxa"/>
          </w:tcPr>
          <w:p w:rsidR="00630604" w:rsidRPr="00455298" w:rsidRDefault="00630604" w:rsidP="003013A5">
            <w:pPr>
              <w:rPr>
                <w:rFonts w:cs="Calibri"/>
              </w:rPr>
            </w:pPr>
            <w:r>
              <w:rPr>
                <w:rFonts w:cs="Calibri"/>
              </w:rPr>
              <w:t xml:space="preserve">The system shall conform to the Covidien IS quality control process. </w:t>
            </w:r>
          </w:p>
        </w:tc>
        <w:tc>
          <w:tcPr>
            <w:tcW w:w="900" w:type="dxa"/>
          </w:tcPr>
          <w:p w:rsidR="00630604" w:rsidRPr="00C373B2" w:rsidRDefault="00630604" w:rsidP="003D5DC0">
            <w:pPr>
              <w:pStyle w:val="BodyText"/>
              <w:spacing w:before="40" w:after="40"/>
              <w:jc w:val="center"/>
              <w:rPr>
                <w:rFonts w:ascii="Arial" w:hAnsi="Arial" w:cs="Arial"/>
                <w:sz w:val="20"/>
              </w:rPr>
            </w:pPr>
          </w:p>
        </w:tc>
        <w:tc>
          <w:tcPr>
            <w:tcW w:w="1260" w:type="dxa"/>
          </w:tcPr>
          <w:p w:rsidR="00630604" w:rsidRPr="00C373B2" w:rsidRDefault="00630604" w:rsidP="003D5DC0">
            <w:pPr>
              <w:pStyle w:val="BodyText"/>
              <w:spacing w:before="40" w:after="40"/>
              <w:rPr>
                <w:rFonts w:ascii="Arial" w:hAnsi="Arial" w:cs="Arial"/>
                <w:sz w:val="20"/>
              </w:rPr>
            </w:pPr>
          </w:p>
        </w:tc>
      </w:tr>
      <w:tr w:rsidR="002D4A4F"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2D4A4F" w:rsidRPr="00455298" w:rsidRDefault="003013A5" w:rsidP="003013A5">
            <w:pPr>
              <w:rPr>
                <w:rFonts w:cs="Calibri"/>
              </w:rPr>
            </w:pPr>
            <w:r w:rsidRPr="00455298">
              <w:rPr>
                <w:rFonts w:cs="Calibri"/>
              </w:rPr>
              <w:t>The system shall be validated to ensure accuracy, reliability, consistent intended performance, and the ability to discern invalid or altered records.</w:t>
            </w:r>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CA5030"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CA5030" w:rsidRPr="00455298" w:rsidRDefault="00CA5030" w:rsidP="00CA5030">
            <w:pPr>
              <w:rPr>
                <w:rFonts w:cs="Calibri"/>
              </w:rPr>
            </w:pPr>
            <w:r w:rsidRPr="00455298">
              <w:rPr>
                <w:rFonts w:cs="Calibri"/>
              </w:rPr>
              <w:t>The ability to generate accurate and complete copies of records in both human readable and electronic form is required.</w:t>
            </w:r>
          </w:p>
        </w:tc>
        <w:tc>
          <w:tcPr>
            <w:tcW w:w="900" w:type="dxa"/>
          </w:tcPr>
          <w:p w:rsidR="00CA5030" w:rsidRPr="00C373B2" w:rsidRDefault="00CA5030" w:rsidP="003D5DC0">
            <w:pPr>
              <w:pStyle w:val="BodyText"/>
              <w:spacing w:before="40" w:after="40"/>
              <w:jc w:val="center"/>
              <w:rPr>
                <w:rFonts w:ascii="Arial" w:hAnsi="Arial" w:cs="Arial"/>
                <w:sz w:val="20"/>
              </w:rPr>
            </w:pPr>
          </w:p>
        </w:tc>
        <w:tc>
          <w:tcPr>
            <w:tcW w:w="1260" w:type="dxa"/>
          </w:tcPr>
          <w:p w:rsidR="00CA5030" w:rsidRPr="00C373B2" w:rsidRDefault="00CA5030" w:rsidP="003D5DC0">
            <w:pPr>
              <w:pStyle w:val="BodyText"/>
              <w:spacing w:before="40" w:after="40"/>
              <w:rPr>
                <w:rFonts w:ascii="Arial" w:hAnsi="Arial" w:cs="Arial"/>
                <w:sz w:val="20"/>
              </w:rPr>
            </w:pPr>
          </w:p>
        </w:tc>
      </w:tr>
      <w:tr w:rsidR="00CA5030"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CA5030" w:rsidRPr="00455298" w:rsidRDefault="00CA5030" w:rsidP="00CA5030">
            <w:pPr>
              <w:rPr>
                <w:rFonts w:cs="Calibri"/>
              </w:rPr>
            </w:pPr>
            <w:r w:rsidRPr="00455298">
              <w:rPr>
                <w:rFonts w:cs="Calibri"/>
              </w:rPr>
              <w:t>Records must be protected to enable accurate and ready retrieval throughout the records retention period.</w:t>
            </w:r>
          </w:p>
        </w:tc>
        <w:tc>
          <w:tcPr>
            <w:tcW w:w="900" w:type="dxa"/>
          </w:tcPr>
          <w:p w:rsidR="00CA5030" w:rsidRPr="00C373B2" w:rsidRDefault="00CA5030" w:rsidP="003D5DC0">
            <w:pPr>
              <w:pStyle w:val="BodyText"/>
              <w:spacing w:before="40" w:after="40"/>
              <w:jc w:val="center"/>
              <w:rPr>
                <w:rFonts w:ascii="Arial" w:hAnsi="Arial" w:cs="Arial"/>
                <w:sz w:val="20"/>
              </w:rPr>
            </w:pPr>
          </w:p>
        </w:tc>
        <w:tc>
          <w:tcPr>
            <w:tcW w:w="1260" w:type="dxa"/>
          </w:tcPr>
          <w:p w:rsidR="00CA5030" w:rsidRPr="00C373B2" w:rsidRDefault="00CA5030" w:rsidP="003D5DC0">
            <w:pPr>
              <w:pStyle w:val="BodyText"/>
              <w:spacing w:before="40" w:after="40"/>
              <w:rPr>
                <w:rFonts w:ascii="Arial" w:hAnsi="Arial" w:cs="Arial"/>
                <w:sz w:val="20"/>
              </w:rPr>
            </w:pPr>
          </w:p>
        </w:tc>
      </w:tr>
      <w:tr w:rsidR="00263F97" w:rsidRPr="00D36A83" w:rsidTr="003D5DC0">
        <w:tc>
          <w:tcPr>
            <w:tcW w:w="1422" w:type="dxa"/>
          </w:tcPr>
          <w:p w:rsidR="00263F97" w:rsidRPr="00C373B2" w:rsidRDefault="00263F97" w:rsidP="00A06705">
            <w:pPr>
              <w:pStyle w:val="BodyText"/>
              <w:spacing w:before="40" w:after="40"/>
              <w:ind w:left="720"/>
              <w:rPr>
                <w:rFonts w:ascii="Arial" w:hAnsi="Arial" w:cs="Arial"/>
                <w:sz w:val="20"/>
              </w:rPr>
            </w:pPr>
          </w:p>
        </w:tc>
        <w:tc>
          <w:tcPr>
            <w:tcW w:w="6030" w:type="dxa"/>
          </w:tcPr>
          <w:p w:rsidR="00263F97" w:rsidRPr="00CE7484" w:rsidRDefault="00263F97" w:rsidP="00455298">
            <w:pPr>
              <w:pStyle w:val="Heading2"/>
            </w:pPr>
            <w:bookmarkStart w:id="226" w:name="_Toc325474406"/>
            <w:r w:rsidRPr="00CE7484">
              <w:t>Control system documentation</w:t>
            </w:r>
            <w:r>
              <w:t>,</w:t>
            </w:r>
            <w:r w:rsidRPr="00CE7484">
              <w:t xml:space="preserve"> distribution, access, and use.</w:t>
            </w:r>
            <w:ins w:id="227" w:author="Dougherty" w:date="2012-05-22T13:19:00Z">
              <w:r w:rsidR="00EC51CD">
                <w:t xml:space="preserve"> [move to SRD]</w:t>
              </w:r>
            </w:ins>
            <w:bookmarkEnd w:id="226"/>
          </w:p>
        </w:tc>
        <w:tc>
          <w:tcPr>
            <w:tcW w:w="900" w:type="dxa"/>
          </w:tcPr>
          <w:p w:rsidR="00263F97" w:rsidRPr="00C373B2" w:rsidRDefault="00263F97" w:rsidP="003D5DC0">
            <w:pPr>
              <w:pStyle w:val="BodyText"/>
              <w:spacing w:before="40" w:after="40"/>
              <w:jc w:val="center"/>
              <w:rPr>
                <w:rFonts w:ascii="Arial" w:hAnsi="Arial" w:cs="Arial"/>
                <w:sz w:val="20"/>
              </w:rPr>
            </w:pPr>
          </w:p>
        </w:tc>
        <w:tc>
          <w:tcPr>
            <w:tcW w:w="1260" w:type="dxa"/>
          </w:tcPr>
          <w:p w:rsidR="00263F97" w:rsidRPr="00C373B2" w:rsidRDefault="00263F97" w:rsidP="003D5DC0">
            <w:pPr>
              <w:pStyle w:val="BodyText"/>
              <w:spacing w:before="40" w:after="40"/>
              <w:rPr>
                <w:rFonts w:ascii="Arial" w:hAnsi="Arial" w:cs="Arial"/>
                <w:sz w:val="20"/>
              </w:rPr>
            </w:pPr>
          </w:p>
        </w:tc>
      </w:tr>
      <w:tr w:rsidR="00263F97"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263F97" w:rsidRPr="00455298" w:rsidRDefault="00263F97" w:rsidP="00455298">
            <w:pPr>
              <w:rPr>
                <w:rFonts w:cs="Calibri"/>
              </w:rPr>
            </w:pPr>
            <w:r w:rsidRPr="00455298">
              <w:rPr>
                <w:rFonts w:cs="Calibri"/>
              </w:rPr>
              <w:t>Provide revision and change control procedures to maintain an audit trail that documents time-sequenced development and modification of systems documentation.</w:t>
            </w:r>
          </w:p>
        </w:tc>
        <w:tc>
          <w:tcPr>
            <w:tcW w:w="900" w:type="dxa"/>
          </w:tcPr>
          <w:p w:rsidR="00263F97" w:rsidRPr="00C373B2" w:rsidRDefault="00263F97" w:rsidP="003D5DC0">
            <w:pPr>
              <w:pStyle w:val="BodyText"/>
              <w:spacing w:before="40" w:after="40"/>
              <w:jc w:val="center"/>
              <w:rPr>
                <w:rFonts w:ascii="Arial" w:hAnsi="Arial" w:cs="Arial"/>
                <w:sz w:val="20"/>
              </w:rPr>
            </w:pPr>
          </w:p>
        </w:tc>
        <w:tc>
          <w:tcPr>
            <w:tcW w:w="1260" w:type="dxa"/>
          </w:tcPr>
          <w:p w:rsidR="00263F97" w:rsidRPr="00C373B2" w:rsidRDefault="00263F97" w:rsidP="003D5DC0">
            <w:pPr>
              <w:pStyle w:val="BodyText"/>
              <w:spacing w:before="40" w:after="40"/>
              <w:rPr>
                <w:rFonts w:ascii="Arial" w:hAnsi="Arial" w:cs="Arial"/>
                <w:sz w:val="20"/>
              </w:rPr>
            </w:pPr>
          </w:p>
        </w:tc>
      </w:tr>
      <w:tr w:rsidR="00263F97"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263F97" w:rsidRPr="00455298" w:rsidRDefault="00376FEE" w:rsidP="00376FEE">
            <w:pPr>
              <w:rPr>
                <w:rFonts w:cs="Calibri"/>
              </w:rPr>
            </w:pPr>
            <w:r w:rsidRPr="00455298">
              <w:rPr>
                <w:rFonts w:cs="Calibri"/>
              </w:rPr>
              <w:t>The system shall</w:t>
            </w:r>
            <w:r w:rsidR="00263F97" w:rsidRPr="00455298">
              <w:rPr>
                <w:rFonts w:cs="Calibri"/>
              </w:rPr>
              <w:t xml:space="preserve"> maintain the uniqueness of iden</w:t>
            </w:r>
            <w:r w:rsidRPr="00455298">
              <w:rPr>
                <w:rFonts w:cs="Calibri"/>
              </w:rPr>
              <w:t>tification codes and passwords.</w:t>
            </w:r>
          </w:p>
        </w:tc>
        <w:tc>
          <w:tcPr>
            <w:tcW w:w="900" w:type="dxa"/>
          </w:tcPr>
          <w:p w:rsidR="00263F97" w:rsidRPr="00C373B2" w:rsidRDefault="00263F97" w:rsidP="003D5DC0">
            <w:pPr>
              <w:pStyle w:val="BodyText"/>
              <w:spacing w:before="40" w:after="40"/>
              <w:jc w:val="center"/>
              <w:rPr>
                <w:rFonts w:ascii="Arial" w:hAnsi="Arial" w:cs="Arial"/>
                <w:sz w:val="20"/>
              </w:rPr>
            </w:pPr>
          </w:p>
        </w:tc>
        <w:tc>
          <w:tcPr>
            <w:tcW w:w="1260" w:type="dxa"/>
          </w:tcPr>
          <w:p w:rsidR="00263F97" w:rsidRPr="00C373B2" w:rsidRDefault="00263F97" w:rsidP="003D5DC0">
            <w:pPr>
              <w:pStyle w:val="BodyText"/>
              <w:spacing w:before="40" w:after="40"/>
              <w:rPr>
                <w:rFonts w:ascii="Arial" w:hAnsi="Arial" w:cs="Arial"/>
                <w:sz w:val="20"/>
              </w:rPr>
            </w:pPr>
          </w:p>
        </w:tc>
      </w:tr>
      <w:tr w:rsidR="00376FEE"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76FEE" w:rsidRPr="00455298" w:rsidRDefault="00376FEE" w:rsidP="00376FEE">
            <w:pPr>
              <w:rPr>
                <w:rFonts w:cs="Calibri"/>
              </w:rPr>
            </w:pPr>
            <w:r>
              <w:rPr>
                <w:rFonts w:cs="Calibri"/>
              </w:rPr>
              <w:t xml:space="preserve">The system shall </w:t>
            </w:r>
            <w:r w:rsidRPr="00376FEE">
              <w:rPr>
                <w:rFonts w:cs="Calibri"/>
              </w:rPr>
              <w:t>ensure that identification codes and passwords are periodicall</w:t>
            </w:r>
            <w:r>
              <w:rPr>
                <w:rFonts w:cs="Calibri"/>
              </w:rPr>
              <w:t>y checked, recalled, or revised.</w:t>
            </w:r>
            <w:r w:rsidRPr="00376FEE">
              <w:rPr>
                <w:rFonts w:cs="Calibri"/>
              </w:rPr>
              <w:t xml:space="preserve"> </w:t>
            </w:r>
          </w:p>
        </w:tc>
        <w:tc>
          <w:tcPr>
            <w:tcW w:w="900" w:type="dxa"/>
          </w:tcPr>
          <w:p w:rsidR="00376FEE" w:rsidRPr="00C373B2" w:rsidRDefault="00376FEE" w:rsidP="003D5DC0">
            <w:pPr>
              <w:pStyle w:val="BodyText"/>
              <w:spacing w:before="40" w:after="40"/>
              <w:jc w:val="center"/>
              <w:rPr>
                <w:rFonts w:ascii="Arial" w:hAnsi="Arial" w:cs="Arial"/>
                <w:sz w:val="20"/>
              </w:rPr>
            </w:pPr>
          </w:p>
        </w:tc>
        <w:tc>
          <w:tcPr>
            <w:tcW w:w="1260" w:type="dxa"/>
          </w:tcPr>
          <w:p w:rsidR="00376FEE" w:rsidRPr="00C373B2" w:rsidRDefault="00376FEE" w:rsidP="003D5DC0">
            <w:pPr>
              <w:pStyle w:val="BodyText"/>
              <w:spacing w:before="40" w:after="40"/>
              <w:rPr>
                <w:rFonts w:ascii="Arial" w:hAnsi="Arial" w:cs="Arial"/>
                <w:sz w:val="20"/>
              </w:rPr>
            </w:pPr>
          </w:p>
        </w:tc>
      </w:tr>
      <w:tr w:rsidR="00376FEE"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76FEE" w:rsidRDefault="00376FEE" w:rsidP="00376FEE">
            <w:pPr>
              <w:rPr>
                <w:rFonts w:cs="Calibri"/>
              </w:rPr>
            </w:pPr>
            <w:r>
              <w:rPr>
                <w:rFonts w:cs="Calibri"/>
              </w:rPr>
              <w:t xml:space="preserve">The system shall </w:t>
            </w:r>
            <w:r w:rsidRPr="00376FEE">
              <w:rPr>
                <w:rFonts w:cs="Calibri"/>
              </w:rPr>
              <w:t>follow loss management procedures to electronically de-authorize lost or compromised passwords</w:t>
            </w:r>
          </w:p>
        </w:tc>
        <w:tc>
          <w:tcPr>
            <w:tcW w:w="900" w:type="dxa"/>
          </w:tcPr>
          <w:p w:rsidR="00376FEE" w:rsidRPr="00C373B2" w:rsidRDefault="00376FEE" w:rsidP="003D5DC0">
            <w:pPr>
              <w:pStyle w:val="BodyText"/>
              <w:spacing w:before="40" w:after="40"/>
              <w:jc w:val="center"/>
              <w:rPr>
                <w:rFonts w:ascii="Arial" w:hAnsi="Arial" w:cs="Arial"/>
                <w:sz w:val="20"/>
              </w:rPr>
            </w:pPr>
          </w:p>
        </w:tc>
        <w:tc>
          <w:tcPr>
            <w:tcW w:w="1260" w:type="dxa"/>
          </w:tcPr>
          <w:p w:rsidR="00376FEE" w:rsidRPr="00C373B2" w:rsidRDefault="00376FEE" w:rsidP="003D5DC0">
            <w:pPr>
              <w:pStyle w:val="BodyText"/>
              <w:spacing w:before="40" w:after="40"/>
              <w:rPr>
                <w:rFonts w:ascii="Arial" w:hAnsi="Arial" w:cs="Arial"/>
                <w:sz w:val="20"/>
              </w:rPr>
            </w:pPr>
          </w:p>
        </w:tc>
      </w:tr>
      <w:tr w:rsidR="00376FEE"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76FEE" w:rsidRDefault="00376FEE" w:rsidP="00376FEE">
            <w:pPr>
              <w:rPr>
                <w:rFonts w:cs="Calibri"/>
              </w:rPr>
            </w:pPr>
            <w:r>
              <w:rPr>
                <w:rFonts w:cs="Calibri"/>
              </w:rPr>
              <w:t xml:space="preserve">The system shall </w:t>
            </w:r>
            <w:r w:rsidRPr="00376FEE">
              <w:rPr>
                <w:rFonts w:cs="Calibri"/>
              </w:rPr>
              <w:t>use transaction safeguar</w:t>
            </w:r>
            <w:r>
              <w:rPr>
                <w:rFonts w:cs="Calibri"/>
              </w:rPr>
              <w:t>ds to prevent unauthorized use.</w:t>
            </w:r>
          </w:p>
        </w:tc>
        <w:tc>
          <w:tcPr>
            <w:tcW w:w="900" w:type="dxa"/>
          </w:tcPr>
          <w:p w:rsidR="00376FEE" w:rsidRPr="00C373B2" w:rsidRDefault="00376FEE" w:rsidP="003D5DC0">
            <w:pPr>
              <w:pStyle w:val="BodyText"/>
              <w:spacing w:before="40" w:after="40"/>
              <w:jc w:val="center"/>
              <w:rPr>
                <w:rFonts w:ascii="Arial" w:hAnsi="Arial" w:cs="Arial"/>
                <w:sz w:val="20"/>
              </w:rPr>
            </w:pPr>
          </w:p>
        </w:tc>
        <w:tc>
          <w:tcPr>
            <w:tcW w:w="1260" w:type="dxa"/>
          </w:tcPr>
          <w:p w:rsidR="00376FEE" w:rsidRPr="00C373B2" w:rsidRDefault="00376FEE" w:rsidP="003D5DC0">
            <w:pPr>
              <w:pStyle w:val="BodyText"/>
              <w:spacing w:before="40" w:after="40"/>
              <w:rPr>
                <w:rFonts w:ascii="Arial" w:hAnsi="Arial" w:cs="Arial"/>
                <w:sz w:val="20"/>
              </w:rPr>
            </w:pPr>
          </w:p>
        </w:tc>
      </w:tr>
      <w:tr w:rsidR="00376FEE"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76FEE" w:rsidRDefault="00376FEE" w:rsidP="00376FEE">
            <w:pPr>
              <w:rPr>
                <w:rFonts w:cs="Calibri"/>
              </w:rPr>
            </w:pPr>
            <w:r>
              <w:rPr>
                <w:rFonts w:cs="Calibri"/>
              </w:rPr>
              <w:t>The system shall</w:t>
            </w:r>
            <w:r w:rsidRPr="00376FEE">
              <w:rPr>
                <w:rFonts w:cs="Calibri"/>
              </w:rPr>
              <w:t xml:space="preserve"> detect attempts at unauthorized use.</w:t>
            </w:r>
          </w:p>
        </w:tc>
        <w:tc>
          <w:tcPr>
            <w:tcW w:w="900" w:type="dxa"/>
          </w:tcPr>
          <w:p w:rsidR="00376FEE" w:rsidRPr="00C373B2" w:rsidRDefault="00376FEE" w:rsidP="003D5DC0">
            <w:pPr>
              <w:pStyle w:val="BodyText"/>
              <w:spacing w:before="40" w:after="40"/>
              <w:jc w:val="center"/>
              <w:rPr>
                <w:rFonts w:ascii="Arial" w:hAnsi="Arial" w:cs="Arial"/>
                <w:sz w:val="20"/>
              </w:rPr>
            </w:pPr>
          </w:p>
        </w:tc>
        <w:tc>
          <w:tcPr>
            <w:tcW w:w="1260" w:type="dxa"/>
          </w:tcPr>
          <w:p w:rsidR="00376FEE" w:rsidRPr="00C373B2" w:rsidRDefault="00376FEE" w:rsidP="003D5DC0">
            <w:pPr>
              <w:pStyle w:val="BodyText"/>
              <w:spacing w:before="40" w:after="40"/>
              <w:rPr>
                <w:rFonts w:ascii="Arial" w:hAnsi="Arial" w:cs="Arial"/>
                <w:sz w:val="20"/>
              </w:rPr>
            </w:pPr>
          </w:p>
        </w:tc>
      </w:tr>
      <w:tr w:rsidR="00376FEE"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376FEE" w:rsidRDefault="00376FEE" w:rsidP="00376FEE">
            <w:pPr>
              <w:rPr>
                <w:rFonts w:cs="Calibri"/>
              </w:rPr>
            </w:pPr>
            <w:r>
              <w:rPr>
                <w:rFonts w:cs="Calibri"/>
              </w:rPr>
              <w:t xml:space="preserve">The system shall </w:t>
            </w:r>
            <w:r w:rsidRPr="00376FEE">
              <w:rPr>
                <w:rFonts w:cs="Calibri"/>
              </w:rPr>
              <w:t>report attempts at unauthorized use.</w:t>
            </w:r>
          </w:p>
        </w:tc>
        <w:tc>
          <w:tcPr>
            <w:tcW w:w="900" w:type="dxa"/>
          </w:tcPr>
          <w:p w:rsidR="00376FEE" w:rsidRPr="00C373B2" w:rsidRDefault="00376FEE" w:rsidP="003D5DC0">
            <w:pPr>
              <w:pStyle w:val="BodyText"/>
              <w:spacing w:before="40" w:after="40"/>
              <w:jc w:val="center"/>
              <w:rPr>
                <w:rFonts w:ascii="Arial" w:hAnsi="Arial" w:cs="Arial"/>
                <w:sz w:val="20"/>
              </w:rPr>
            </w:pPr>
          </w:p>
        </w:tc>
        <w:tc>
          <w:tcPr>
            <w:tcW w:w="1260" w:type="dxa"/>
          </w:tcPr>
          <w:p w:rsidR="00376FEE" w:rsidRPr="00C373B2" w:rsidRDefault="00376FEE" w:rsidP="003D5DC0">
            <w:pPr>
              <w:pStyle w:val="BodyText"/>
              <w:spacing w:before="40" w:after="40"/>
              <w:rPr>
                <w:rFonts w:ascii="Arial" w:hAnsi="Arial" w:cs="Arial"/>
                <w:sz w:val="20"/>
              </w:rPr>
            </w:pPr>
          </w:p>
        </w:tc>
      </w:tr>
      <w:tr w:rsidR="00E75F58" w:rsidRPr="00D36A83" w:rsidTr="003D5DC0">
        <w:tc>
          <w:tcPr>
            <w:tcW w:w="1422" w:type="dxa"/>
          </w:tcPr>
          <w:p w:rsidR="00E75F58" w:rsidRDefault="00E75F58" w:rsidP="00833925">
            <w:pPr>
              <w:pStyle w:val="BodyText"/>
              <w:numPr>
                <w:ilvl w:val="0"/>
                <w:numId w:val="3"/>
              </w:numPr>
              <w:spacing w:before="40" w:after="40"/>
              <w:rPr>
                <w:rFonts w:ascii="Arial" w:hAnsi="Arial" w:cs="Arial"/>
                <w:sz w:val="20"/>
              </w:rPr>
            </w:pPr>
          </w:p>
        </w:tc>
        <w:tc>
          <w:tcPr>
            <w:tcW w:w="6030" w:type="dxa"/>
          </w:tcPr>
          <w:p w:rsidR="00E75F58" w:rsidRDefault="00E75F58" w:rsidP="00376FEE">
            <w:pPr>
              <w:rPr>
                <w:rFonts w:cs="Calibri"/>
              </w:rPr>
            </w:pPr>
            <w:r>
              <w:rPr>
                <w:rFonts w:cs="Calibri"/>
              </w:rPr>
              <w:t xml:space="preserve">Documents shall be approved in Agile. </w:t>
            </w:r>
          </w:p>
        </w:tc>
        <w:tc>
          <w:tcPr>
            <w:tcW w:w="900" w:type="dxa"/>
          </w:tcPr>
          <w:p w:rsidR="00E75F58" w:rsidRPr="00C373B2" w:rsidRDefault="00E75F58" w:rsidP="003D5DC0">
            <w:pPr>
              <w:pStyle w:val="BodyText"/>
              <w:spacing w:before="40" w:after="40"/>
              <w:jc w:val="center"/>
              <w:rPr>
                <w:rFonts w:ascii="Arial" w:hAnsi="Arial" w:cs="Arial"/>
                <w:sz w:val="20"/>
              </w:rPr>
            </w:pPr>
          </w:p>
        </w:tc>
        <w:tc>
          <w:tcPr>
            <w:tcW w:w="1260" w:type="dxa"/>
          </w:tcPr>
          <w:p w:rsidR="00E75F58" w:rsidRPr="00C373B2" w:rsidRDefault="00E75F58" w:rsidP="003D5DC0">
            <w:pPr>
              <w:pStyle w:val="BodyText"/>
              <w:spacing w:before="40" w:after="40"/>
              <w:rPr>
                <w:rFonts w:ascii="Arial" w:hAnsi="Arial" w:cs="Arial"/>
                <w:sz w:val="20"/>
              </w:rPr>
            </w:pPr>
          </w:p>
        </w:tc>
      </w:tr>
      <w:tr w:rsidR="00E75F58" w:rsidRPr="00D36A83" w:rsidTr="003D5DC0">
        <w:tc>
          <w:tcPr>
            <w:tcW w:w="1422" w:type="dxa"/>
          </w:tcPr>
          <w:p w:rsidR="00E75F58" w:rsidRDefault="00E75F58" w:rsidP="00833925">
            <w:pPr>
              <w:pStyle w:val="BodyText"/>
              <w:numPr>
                <w:ilvl w:val="0"/>
                <w:numId w:val="3"/>
              </w:numPr>
              <w:spacing w:before="40" w:after="40"/>
              <w:rPr>
                <w:rFonts w:ascii="Arial" w:hAnsi="Arial" w:cs="Arial"/>
                <w:sz w:val="20"/>
              </w:rPr>
            </w:pPr>
          </w:p>
        </w:tc>
        <w:tc>
          <w:tcPr>
            <w:tcW w:w="6030" w:type="dxa"/>
          </w:tcPr>
          <w:p w:rsidR="00E75F58" w:rsidRDefault="005527BE" w:rsidP="00376FEE">
            <w:pPr>
              <w:rPr>
                <w:rFonts w:cs="Calibri"/>
              </w:rPr>
            </w:pPr>
            <w:r>
              <w:rPr>
                <w:rFonts w:cs="Calibri"/>
              </w:rPr>
              <w:t>The system handoffs between executable shall use design by contract methodology.</w:t>
            </w:r>
          </w:p>
        </w:tc>
        <w:tc>
          <w:tcPr>
            <w:tcW w:w="900" w:type="dxa"/>
          </w:tcPr>
          <w:p w:rsidR="00E75F58" w:rsidRPr="00C373B2" w:rsidRDefault="00E75F58" w:rsidP="003D5DC0">
            <w:pPr>
              <w:pStyle w:val="BodyText"/>
              <w:spacing w:before="40" w:after="40"/>
              <w:jc w:val="center"/>
              <w:rPr>
                <w:rFonts w:ascii="Arial" w:hAnsi="Arial" w:cs="Arial"/>
                <w:sz w:val="20"/>
              </w:rPr>
            </w:pPr>
          </w:p>
        </w:tc>
        <w:tc>
          <w:tcPr>
            <w:tcW w:w="1260" w:type="dxa"/>
          </w:tcPr>
          <w:p w:rsidR="00E75F58" w:rsidRPr="00C373B2" w:rsidRDefault="00E75F58" w:rsidP="003D5DC0">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28" w:name="_Toc325474407"/>
      <w:r w:rsidRPr="005B7DCD">
        <w:t>Safety Requirements</w:t>
      </w:r>
      <w:bookmarkEnd w:id="228"/>
    </w:p>
    <w:p w:rsidR="00D42A37" w:rsidRPr="005B7DCD" w:rsidRDefault="00D42A37" w:rsidP="00D42A37">
      <w:pPr>
        <w:pStyle w:val="HTMLPreformatted"/>
        <w:rPr>
          <w:rFonts w:ascii="Times New Roman" w:hAnsi="Times New Roman"/>
          <w:sz w:val="24"/>
          <w:szCs w:val="24"/>
        </w:rPr>
      </w:pPr>
    </w:p>
    <w:p w:rsidR="00D42A37" w:rsidRPr="00263F97" w:rsidRDefault="00D42A3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2D4A4F" w:rsidRPr="00D36A83" w:rsidTr="003D5DC0">
        <w:tc>
          <w:tcPr>
            <w:tcW w:w="1422" w:type="dxa"/>
          </w:tcPr>
          <w:p w:rsidR="002D4A4F" w:rsidRPr="00C373B2" w:rsidRDefault="002D4A4F" w:rsidP="00263F97">
            <w:pPr>
              <w:pStyle w:val="BodyText"/>
              <w:spacing w:before="40" w:after="40"/>
              <w:ind w:left="720"/>
              <w:rPr>
                <w:rFonts w:ascii="Arial" w:hAnsi="Arial" w:cs="Arial"/>
                <w:sz w:val="20"/>
              </w:rPr>
            </w:pPr>
          </w:p>
        </w:tc>
        <w:tc>
          <w:tcPr>
            <w:tcW w:w="6030" w:type="dxa"/>
          </w:tcPr>
          <w:p w:rsidR="002D4A4F" w:rsidRPr="00CE7484" w:rsidRDefault="002D4A4F" w:rsidP="00CE7484">
            <w:pPr>
              <w:pStyle w:val="Heading2"/>
            </w:pPr>
            <w:bookmarkStart w:id="229" w:name="_Toc325474408"/>
            <w:r w:rsidRPr="00CE7484">
              <w:t>Safety Requirements</w:t>
            </w:r>
            <w:bookmarkEnd w:id="229"/>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2D4A4F"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2D4A4F" w:rsidRPr="00C373B2" w:rsidRDefault="00941BE8" w:rsidP="003D5DC0">
            <w:pPr>
              <w:pStyle w:val="BodyText"/>
              <w:spacing w:before="40" w:after="40"/>
              <w:rPr>
                <w:rFonts w:cs="Calibri"/>
                <w:sz w:val="20"/>
              </w:rPr>
            </w:pPr>
            <w:r>
              <w:rPr>
                <w:rFonts w:cs="Calibri"/>
                <w:sz w:val="20"/>
              </w:rPr>
              <w:t>The system shall safe guard PHI information at all times.</w:t>
            </w:r>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3D5DC0">
            <w:pPr>
              <w:pStyle w:val="BodyText"/>
              <w:spacing w:before="40" w:after="40"/>
              <w:rPr>
                <w:rFonts w:cs="Calibri"/>
                <w:sz w:val="20"/>
              </w:rPr>
            </w:pPr>
            <w:r>
              <w:rPr>
                <w:rFonts w:cs="Calibri"/>
                <w:sz w:val="20"/>
              </w:rPr>
              <w:t xml:space="preserve">The system shall encrypt PHI in transient. </w:t>
            </w:r>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Pr="00C373B2" w:rsidRDefault="00941BE8"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3D5DC0">
            <w:pPr>
              <w:pStyle w:val="BodyText"/>
              <w:spacing w:before="40" w:after="40"/>
              <w:rPr>
                <w:rFonts w:cs="Calibri"/>
                <w:sz w:val="20"/>
              </w:rPr>
            </w:pPr>
            <w:r>
              <w:rPr>
                <w:rFonts w:cs="Calibri"/>
                <w:sz w:val="20"/>
              </w:rPr>
              <w:t>The system shall encrypt PHI in storage.</w:t>
            </w:r>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Pr="00C373B2" w:rsidRDefault="00941BE8"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3D5DC0">
            <w:pPr>
              <w:pStyle w:val="BodyText"/>
              <w:spacing w:before="40" w:after="40"/>
              <w:rPr>
                <w:rFonts w:cs="Calibri"/>
                <w:sz w:val="20"/>
              </w:rPr>
            </w:pPr>
            <w:r>
              <w:rPr>
                <w:rFonts w:cs="Calibri"/>
                <w:sz w:val="20"/>
              </w:rPr>
              <w:t xml:space="preserve">The system shall encrypt PII in transient. </w:t>
            </w:r>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Pr="00C373B2" w:rsidRDefault="00941BE8"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3D5DC0">
            <w:pPr>
              <w:pStyle w:val="BodyText"/>
              <w:spacing w:before="40" w:after="40"/>
              <w:rPr>
                <w:rFonts w:cs="Calibri"/>
                <w:sz w:val="20"/>
              </w:rPr>
            </w:pPr>
            <w:r>
              <w:rPr>
                <w:rFonts w:cs="Calibri"/>
                <w:sz w:val="20"/>
              </w:rPr>
              <w:t xml:space="preserve">The system shall encrypt PII in storage. </w:t>
            </w:r>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Pr="00C373B2" w:rsidRDefault="00941BE8"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3D5DC0">
            <w:pPr>
              <w:pStyle w:val="BodyText"/>
              <w:spacing w:before="40" w:after="40"/>
              <w:rPr>
                <w:rFonts w:cs="Calibri"/>
                <w:sz w:val="20"/>
              </w:rPr>
            </w:pPr>
            <w:r>
              <w:rPr>
                <w:rFonts w:cs="Calibri"/>
                <w:sz w:val="20"/>
              </w:rPr>
              <w:t>The system shall abide by the HIPPA security instruction.</w:t>
            </w:r>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Pr="00C373B2" w:rsidRDefault="00941BE8" w:rsidP="003D5DC0">
            <w:pPr>
              <w:pStyle w:val="BodyText"/>
              <w:spacing w:before="40" w:after="40"/>
              <w:rPr>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30" w:name="_Toc325474409"/>
      <w:r w:rsidRPr="005B7DCD">
        <w:t>Reliability Requirements</w:t>
      </w:r>
      <w:bookmarkEnd w:id="230"/>
      <w:ins w:id="231" w:author="Dougherty" w:date="2012-05-22T13:07:00Z">
        <w:r w:rsidR="008329DC">
          <w:t xml:space="preserve"> </w:t>
        </w:r>
      </w:ins>
    </w:p>
    <w:p w:rsidR="00D42A37" w:rsidRPr="005B7DCD" w:rsidRDefault="00D42A37" w:rsidP="00D42A37">
      <w:pPr>
        <w:pStyle w:val="HTMLPreformatted"/>
        <w:rPr>
          <w:rFonts w:ascii="Times New Roman" w:hAnsi="Times New Roman"/>
          <w:sz w:val="24"/>
          <w:szCs w:val="24"/>
        </w:rPr>
      </w:pPr>
    </w:p>
    <w:p w:rsidR="00D42A37" w:rsidRPr="005B7DCD" w:rsidRDefault="00D42A37"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2D4A4F" w:rsidRPr="00D36A83" w:rsidTr="003D5DC0">
        <w:tc>
          <w:tcPr>
            <w:tcW w:w="1422" w:type="dxa"/>
          </w:tcPr>
          <w:p w:rsidR="002D4A4F" w:rsidRPr="00C373B2" w:rsidRDefault="002D4A4F" w:rsidP="00263F97">
            <w:pPr>
              <w:pStyle w:val="BodyText"/>
              <w:spacing w:before="40" w:after="40"/>
              <w:ind w:left="720"/>
              <w:rPr>
                <w:rFonts w:ascii="Arial" w:hAnsi="Arial" w:cs="Arial"/>
                <w:sz w:val="20"/>
              </w:rPr>
            </w:pPr>
          </w:p>
        </w:tc>
        <w:tc>
          <w:tcPr>
            <w:tcW w:w="6030" w:type="dxa"/>
          </w:tcPr>
          <w:p w:rsidR="002D4A4F" w:rsidRPr="00CE7484" w:rsidRDefault="002D4A4F" w:rsidP="00CE7484">
            <w:pPr>
              <w:pStyle w:val="Heading2"/>
            </w:pPr>
            <w:bookmarkStart w:id="232" w:name="_Toc116109818"/>
            <w:bookmarkStart w:id="233" w:name="_Toc325474410"/>
            <w:r w:rsidRPr="00CE7484">
              <w:t>Reliability Requirements</w:t>
            </w:r>
            <w:bookmarkEnd w:id="232"/>
            <w:bookmarkEnd w:id="233"/>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2D4A4F" w:rsidRPr="00D36A83" w:rsidTr="003D5DC0">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2D4A4F" w:rsidRDefault="00941BE8" w:rsidP="003D5DC0">
            <w:pPr>
              <w:pStyle w:val="BodyText"/>
              <w:spacing w:before="40" w:after="40"/>
              <w:rPr>
                <w:ins w:id="234" w:author="Dougherty" w:date="2012-05-22T13:20:00Z"/>
                <w:rFonts w:cs="Calibri"/>
                <w:sz w:val="20"/>
              </w:rPr>
            </w:pPr>
            <w:r>
              <w:rPr>
                <w:rFonts w:cs="Calibri"/>
                <w:sz w:val="20"/>
              </w:rPr>
              <w:t>The cloud host solution shall maintain 99.9% system uptime across the solution</w:t>
            </w:r>
            <w:ins w:id="235" w:author="Dougherty" w:date="2012-05-22T13:07:00Z">
              <w:r w:rsidR="008329DC">
                <w:rPr>
                  <w:rFonts w:cs="Calibri"/>
                  <w:sz w:val="20"/>
                </w:rPr>
                <w:t xml:space="preserve"> on an </w:t>
              </w:r>
            </w:ins>
            <w:ins w:id="236" w:author="Dougherty" w:date="2012-05-22T13:08:00Z">
              <w:r w:rsidR="008329DC">
                <w:rPr>
                  <w:rFonts w:cs="Calibri"/>
                  <w:sz w:val="20"/>
                </w:rPr>
                <w:t>annual</w:t>
              </w:r>
            </w:ins>
            <w:ins w:id="237" w:author="Dougherty" w:date="2012-05-22T13:07:00Z">
              <w:r w:rsidR="008329DC">
                <w:rPr>
                  <w:rFonts w:cs="Calibri"/>
                  <w:sz w:val="20"/>
                </w:rPr>
                <w:t xml:space="preserve"> </w:t>
              </w:r>
            </w:ins>
            <w:ins w:id="238" w:author="Dougherty" w:date="2012-05-22T13:08:00Z">
              <w:r w:rsidR="008329DC">
                <w:rPr>
                  <w:rFonts w:cs="Calibri"/>
                  <w:sz w:val="20"/>
                </w:rPr>
                <w:t>basis</w:t>
              </w:r>
            </w:ins>
            <w:del w:id="239" w:author="Dougherty" w:date="2012-05-22T13:07:00Z">
              <w:r w:rsidDel="008329DC">
                <w:rPr>
                  <w:rFonts w:cs="Calibri"/>
                  <w:sz w:val="20"/>
                </w:rPr>
                <w:delText xml:space="preserve">. </w:delText>
              </w:r>
            </w:del>
          </w:p>
          <w:p w:rsidR="00EC51CD" w:rsidRPr="00C373B2" w:rsidRDefault="00EC51CD" w:rsidP="003D5DC0">
            <w:pPr>
              <w:pStyle w:val="BodyText"/>
              <w:spacing w:before="40" w:after="40"/>
              <w:rPr>
                <w:rFonts w:cs="Calibri"/>
                <w:sz w:val="20"/>
              </w:rPr>
            </w:pPr>
            <w:ins w:id="240" w:author="Dougherty" w:date="2012-05-22T13:20:00Z">
              <w:r>
                <w:rPr>
                  <w:rFonts w:cs="Calibri"/>
                  <w:sz w:val="20"/>
                </w:rPr>
                <w:t xml:space="preserve">[This is verified via the cloud hosting solution. And </w:t>
              </w:r>
            </w:ins>
            <w:ins w:id="241" w:author="Dougherty" w:date="2012-05-22T13:21:00Z">
              <w:r>
                <w:rPr>
                  <w:rFonts w:cs="Calibri"/>
                  <w:sz w:val="20"/>
                </w:rPr>
                <w:t>goes into the SLA.</w:t>
              </w:r>
            </w:ins>
            <w:ins w:id="242" w:author="Dougherty" w:date="2012-05-22T13:20:00Z">
              <w:r>
                <w:rPr>
                  <w:rFonts w:cs="Calibri"/>
                  <w:sz w:val="20"/>
                </w:rPr>
                <w:t>]</w:t>
              </w:r>
            </w:ins>
          </w:p>
        </w:tc>
        <w:tc>
          <w:tcPr>
            <w:tcW w:w="900" w:type="dxa"/>
          </w:tcPr>
          <w:p w:rsidR="002D4A4F" w:rsidRPr="00C373B2" w:rsidRDefault="002D4A4F" w:rsidP="003D5DC0">
            <w:pPr>
              <w:pStyle w:val="BodyText"/>
              <w:spacing w:before="40" w:after="40"/>
              <w:jc w:val="center"/>
              <w:rPr>
                <w:rFonts w:ascii="Arial" w:hAnsi="Arial" w:cs="Arial"/>
                <w:sz w:val="20"/>
              </w:rPr>
            </w:pPr>
          </w:p>
        </w:tc>
        <w:tc>
          <w:tcPr>
            <w:tcW w:w="1260" w:type="dxa"/>
          </w:tcPr>
          <w:p w:rsidR="002D4A4F" w:rsidRPr="00C373B2" w:rsidRDefault="002D4A4F"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3D5DC0">
            <w:pPr>
              <w:pStyle w:val="BodyText"/>
              <w:spacing w:before="40" w:after="40"/>
              <w:rPr>
                <w:rFonts w:cs="Calibri"/>
                <w:sz w:val="20"/>
              </w:rPr>
            </w:pPr>
            <w:r>
              <w:rPr>
                <w:rFonts w:cs="Calibri"/>
                <w:sz w:val="20"/>
              </w:rPr>
              <w:t>The data shall be backed up at all times</w:t>
            </w:r>
            <w:ins w:id="243" w:author="Dougherty" w:date="2012-05-22T13:08:00Z">
              <w:r w:rsidR="008329DC">
                <w:rPr>
                  <w:rFonts w:cs="Calibri"/>
                  <w:sz w:val="20"/>
                </w:rPr>
                <w:t>.</w:t>
              </w:r>
            </w:ins>
            <w:del w:id="244" w:author="Dougherty" w:date="2012-05-22T13:08:00Z">
              <w:r w:rsidDel="008329DC">
                <w:rPr>
                  <w:rFonts w:cs="Calibri"/>
                  <w:sz w:val="20"/>
                </w:rPr>
                <w:delText>,</w:delText>
              </w:r>
            </w:del>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Pr="00C373B2" w:rsidRDefault="00941BE8" w:rsidP="003D5DC0">
            <w:pPr>
              <w:pStyle w:val="BodyText"/>
              <w:spacing w:before="40" w:after="40"/>
              <w:rPr>
                <w:rFonts w:ascii="Arial" w:hAnsi="Arial" w:cs="Arial"/>
                <w:sz w:val="20"/>
              </w:rPr>
            </w:pPr>
          </w:p>
        </w:tc>
      </w:tr>
      <w:tr w:rsidR="00941BE8" w:rsidRPr="00D36A83" w:rsidTr="003D5DC0">
        <w:tc>
          <w:tcPr>
            <w:tcW w:w="1422" w:type="dxa"/>
          </w:tcPr>
          <w:p w:rsidR="00941BE8" w:rsidRDefault="00941BE8" w:rsidP="00833925">
            <w:pPr>
              <w:pStyle w:val="BodyText"/>
              <w:numPr>
                <w:ilvl w:val="0"/>
                <w:numId w:val="3"/>
              </w:numPr>
              <w:spacing w:before="40" w:after="40"/>
              <w:rPr>
                <w:rFonts w:ascii="Arial" w:hAnsi="Arial" w:cs="Arial"/>
                <w:sz w:val="20"/>
              </w:rPr>
            </w:pPr>
          </w:p>
        </w:tc>
        <w:tc>
          <w:tcPr>
            <w:tcW w:w="6030" w:type="dxa"/>
          </w:tcPr>
          <w:p w:rsidR="00941BE8" w:rsidRDefault="00941BE8" w:rsidP="00941BE8">
            <w:pPr>
              <w:pStyle w:val="BodyText"/>
              <w:spacing w:before="40" w:after="40"/>
              <w:rPr>
                <w:ins w:id="245" w:author="Dougherty" w:date="2012-05-22T13:21:00Z"/>
                <w:rFonts w:cs="Calibri"/>
                <w:sz w:val="20"/>
              </w:rPr>
            </w:pPr>
            <w:r>
              <w:rPr>
                <w:rFonts w:cs="Calibri"/>
                <w:sz w:val="20"/>
              </w:rPr>
              <w:t>The system shall have a 100% data</w:t>
            </w:r>
            <w:r w:rsidR="000F1C23">
              <w:rPr>
                <w:rFonts w:cs="Calibri"/>
                <w:sz w:val="20"/>
              </w:rPr>
              <w:t xml:space="preserve"> </w:t>
            </w:r>
            <w:r>
              <w:rPr>
                <w:rFonts w:cs="Calibri"/>
                <w:sz w:val="20"/>
              </w:rPr>
              <w:t xml:space="preserve">recovery strategy. </w:t>
            </w:r>
          </w:p>
          <w:p w:rsidR="00EC51CD" w:rsidRDefault="00EC51CD" w:rsidP="00941BE8">
            <w:pPr>
              <w:pStyle w:val="BodyText"/>
              <w:spacing w:before="40" w:after="40"/>
              <w:rPr>
                <w:rFonts w:cs="Calibri"/>
                <w:sz w:val="20"/>
              </w:rPr>
            </w:pPr>
            <w:ins w:id="246" w:author="Dougherty" w:date="2012-05-22T13:21:00Z">
              <w:r>
                <w:rPr>
                  <w:rFonts w:cs="Calibri"/>
                  <w:sz w:val="20"/>
                </w:rPr>
                <w:t>[this informs the architecture and SRD]</w:t>
              </w:r>
            </w:ins>
          </w:p>
        </w:tc>
        <w:tc>
          <w:tcPr>
            <w:tcW w:w="900" w:type="dxa"/>
          </w:tcPr>
          <w:p w:rsidR="00941BE8" w:rsidRPr="00C373B2" w:rsidRDefault="00941BE8" w:rsidP="003D5DC0">
            <w:pPr>
              <w:pStyle w:val="BodyText"/>
              <w:spacing w:before="40" w:after="40"/>
              <w:jc w:val="center"/>
              <w:rPr>
                <w:rFonts w:ascii="Arial" w:hAnsi="Arial" w:cs="Arial"/>
                <w:sz w:val="20"/>
              </w:rPr>
            </w:pPr>
          </w:p>
        </w:tc>
        <w:tc>
          <w:tcPr>
            <w:tcW w:w="1260" w:type="dxa"/>
          </w:tcPr>
          <w:p w:rsidR="00941BE8" w:rsidRDefault="00941BE8" w:rsidP="003D5DC0">
            <w:pPr>
              <w:pStyle w:val="BodyText"/>
              <w:spacing w:before="40" w:after="40"/>
              <w:rPr>
                <w:ins w:id="247" w:author="Dougherty" w:date="2012-05-22T18:11:00Z"/>
                <w:rFonts w:ascii="Arial" w:hAnsi="Arial" w:cs="Arial"/>
                <w:sz w:val="20"/>
              </w:rPr>
            </w:pPr>
          </w:p>
          <w:p w:rsidR="005E464A" w:rsidRPr="00C373B2" w:rsidRDefault="005E464A" w:rsidP="003D5DC0">
            <w:pPr>
              <w:pStyle w:val="BodyText"/>
              <w:spacing w:before="40" w:after="40"/>
              <w:rPr>
                <w:rFonts w:ascii="Arial" w:hAnsi="Arial" w:cs="Arial"/>
                <w:sz w:val="20"/>
              </w:rPr>
            </w:pPr>
          </w:p>
        </w:tc>
      </w:tr>
      <w:tr w:rsidR="005E464A" w:rsidRPr="00D36A83" w:rsidTr="003D5DC0">
        <w:tc>
          <w:tcPr>
            <w:tcW w:w="1422" w:type="dxa"/>
          </w:tcPr>
          <w:p w:rsidR="005E464A" w:rsidRDefault="005E464A" w:rsidP="005E464A">
            <w:pPr>
              <w:pStyle w:val="BodyText"/>
              <w:spacing w:before="40" w:after="40"/>
              <w:ind w:left="360"/>
              <w:rPr>
                <w:rFonts w:ascii="Arial" w:hAnsi="Arial" w:cs="Arial"/>
                <w:sz w:val="20"/>
              </w:rPr>
            </w:pPr>
          </w:p>
        </w:tc>
        <w:tc>
          <w:tcPr>
            <w:tcW w:w="6030" w:type="dxa"/>
          </w:tcPr>
          <w:p w:rsidR="005E464A" w:rsidRPr="00196EE9" w:rsidRDefault="005E464A" w:rsidP="00196EE9">
            <w:pPr>
              <w:pStyle w:val="Heading2"/>
              <w:rPr>
                <w:rFonts w:cs="Calibri"/>
                <w:sz w:val="20"/>
              </w:rPr>
            </w:pPr>
            <w:bookmarkStart w:id="248" w:name="_Toc116109815"/>
            <w:bookmarkStart w:id="249" w:name="_Toc321752828"/>
            <w:bookmarkStart w:id="250" w:name="_Toc325474411"/>
            <w:r w:rsidRPr="00196EE9">
              <w:t>Performance and Scalability Requirements</w:t>
            </w:r>
            <w:bookmarkEnd w:id="248"/>
            <w:bookmarkEnd w:id="249"/>
            <w:bookmarkEnd w:id="250"/>
          </w:p>
        </w:tc>
        <w:tc>
          <w:tcPr>
            <w:tcW w:w="900" w:type="dxa"/>
          </w:tcPr>
          <w:p w:rsidR="005E464A" w:rsidRPr="00C373B2" w:rsidRDefault="005E464A" w:rsidP="003D5DC0">
            <w:pPr>
              <w:pStyle w:val="BodyText"/>
              <w:spacing w:before="40" w:after="40"/>
              <w:jc w:val="center"/>
              <w:rPr>
                <w:rFonts w:ascii="Arial" w:hAnsi="Arial" w:cs="Arial"/>
                <w:sz w:val="20"/>
              </w:rPr>
            </w:pPr>
          </w:p>
        </w:tc>
        <w:tc>
          <w:tcPr>
            <w:tcW w:w="1260" w:type="dxa"/>
          </w:tcPr>
          <w:p w:rsidR="005E464A" w:rsidRDefault="005E464A" w:rsidP="003D5DC0">
            <w:pPr>
              <w:pStyle w:val="BodyText"/>
              <w:spacing w:before="40" w:after="40"/>
              <w:rPr>
                <w:rFonts w:ascii="Arial" w:hAnsi="Arial" w:cs="Arial"/>
                <w:sz w:val="20"/>
              </w:rPr>
            </w:pPr>
          </w:p>
        </w:tc>
      </w:tr>
      <w:tr w:rsidR="005E464A" w:rsidRPr="00D36A83" w:rsidTr="003D5DC0">
        <w:tc>
          <w:tcPr>
            <w:tcW w:w="1422" w:type="dxa"/>
          </w:tcPr>
          <w:p w:rsidR="005E464A" w:rsidRDefault="005E464A" w:rsidP="005E464A">
            <w:pPr>
              <w:pStyle w:val="BodyText"/>
              <w:numPr>
                <w:ilvl w:val="0"/>
                <w:numId w:val="3"/>
              </w:numPr>
              <w:spacing w:before="40" w:after="40"/>
              <w:rPr>
                <w:rFonts w:ascii="Arial" w:hAnsi="Arial" w:cs="Arial"/>
                <w:sz w:val="20"/>
              </w:rPr>
            </w:pPr>
          </w:p>
        </w:tc>
        <w:tc>
          <w:tcPr>
            <w:tcW w:w="6030" w:type="dxa"/>
          </w:tcPr>
          <w:p w:rsidR="005E464A" w:rsidRPr="002D739E" w:rsidRDefault="005E464A" w:rsidP="006938C1">
            <w:pPr>
              <w:pStyle w:val="BodyText"/>
              <w:spacing w:before="40" w:after="40"/>
              <w:rPr>
                <w:sz w:val="20"/>
                <w:szCs w:val="20"/>
              </w:rPr>
            </w:pPr>
            <w:r w:rsidRPr="002D739E">
              <w:rPr>
                <w:sz w:val="20"/>
                <w:szCs w:val="20"/>
              </w:rPr>
              <w:t xml:space="preserve">Web </w:t>
            </w:r>
            <w:r w:rsidRPr="006938C1">
              <w:rPr>
                <w:sz w:val="20"/>
                <w:szCs w:val="20"/>
              </w:rPr>
              <w:t xml:space="preserve">pages </w:t>
            </w:r>
            <w:r w:rsidR="006938C1">
              <w:rPr>
                <w:sz w:val="20"/>
                <w:szCs w:val="20"/>
              </w:rPr>
              <w:t xml:space="preserve">shall </w:t>
            </w:r>
            <w:r w:rsidRPr="006938C1">
              <w:rPr>
                <w:sz w:val="20"/>
                <w:szCs w:val="20"/>
              </w:rPr>
              <w:t xml:space="preserve"> </w:t>
            </w:r>
            <w:r w:rsidRPr="002D739E">
              <w:rPr>
                <w:sz w:val="20"/>
                <w:szCs w:val="20"/>
              </w:rPr>
              <w:t xml:space="preserve">return to the client in 2 seconds on average </w:t>
            </w:r>
            <w:r w:rsidR="006938C1" w:rsidRPr="002D739E">
              <w:rPr>
                <w:sz w:val="20"/>
                <w:szCs w:val="20"/>
              </w:rPr>
              <w:t xml:space="preserve">with a standard deviation of less than 1 second </w:t>
            </w:r>
            <w:r w:rsidRPr="002D739E">
              <w:rPr>
                <w:sz w:val="20"/>
                <w:szCs w:val="20"/>
              </w:rPr>
              <w:t xml:space="preserve">within North America and </w:t>
            </w:r>
            <w:r w:rsidR="00196EE9" w:rsidRPr="002D739E">
              <w:rPr>
                <w:sz w:val="20"/>
                <w:szCs w:val="20"/>
              </w:rPr>
              <w:t>EMEA</w:t>
            </w:r>
            <w:r w:rsidRPr="002D739E">
              <w:rPr>
                <w:sz w:val="20"/>
                <w:szCs w:val="20"/>
              </w:rPr>
              <w:t>.</w:t>
            </w:r>
          </w:p>
        </w:tc>
        <w:tc>
          <w:tcPr>
            <w:tcW w:w="900" w:type="dxa"/>
          </w:tcPr>
          <w:p w:rsidR="005E464A" w:rsidRPr="00C373B2" w:rsidRDefault="005E464A" w:rsidP="003D5DC0">
            <w:pPr>
              <w:pStyle w:val="BodyText"/>
              <w:spacing w:before="40" w:after="40"/>
              <w:jc w:val="center"/>
              <w:rPr>
                <w:rFonts w:ascii="Arial" w:hAnsi="Arial" w:cs="Arial"/>
                <w:sz w:val="20"/>
              </w:rPr>
            </w:pPr>
          </w:p>
        </w:tc>
        <w:tc>
          <w:tcPr>
            <w:tcW w:w="1260" w:type="dxa"/>
          </w:tcPr>
          <w:p w:rsidR="005E464A" w:rsidRDefault="005E464A" w:rsidP="003D5DC0">
            <w:pPr>
              <w:pStyle w:val="BodyText"/>
              <w:spacing w:before="40" w:after="40"/>
              <w:rPr>
                <w:rFonts w:ascii="Arial" w:hAnsi="Arial" w:cs="Arial"/>
                <w:sz w:val="20"/>
              </w:rPr>
            </w:pPr>
          </w:p>
        </w:tc>
      </w:tr>
      <w:tr w:rsidR="005E464A" w:rsidRPr="00D36A83" w:rsidTr="003D5DC0">
        <w:tc>
          <w:tcPr>
            <w:tcW w:w="1422" w:type="dxa"/>
          </w:tcPr>
          <w:p w:rsidR="005E464A" w:rsidRDefault="005E464A" w:rsidP="005E464A">
            <w:pPr>
              <w:pStyle w:val="BodyText"/>
              <w:numPr>
                <w:ilvl w:val="0"/>
                <w:numId w:val="3"/>
              </w:numPr>
              <w:spacing w:before="40" w:after="40"/>
              <w:rPr>
                <w:rFonts w:ascii="Arial" w:hAnsi="Arial" w:cs="Arial"/>
                <w:sz w:val="20"/>
              </w:rPr>
            </w:pPr>
          </w:p>
        </w:tc>
        <w:tc>
          <w:tcPr>
            <w:tcW w:w="6030" w:type="dxa"/>
          </w:tcPr>
          <w:p w:rsidR="005E464A" w:rsidRDefault="006938C1" w:rsidP="00EE1173">
            <w:pPr>
              <w:pStyle w:val="BodyText"/>
              <w:spacing w:before="40" w:after="40"/>
              <w:rPr>
                <w:b/>
              </w:rPr>
            </w:pPr>
            <w:ins w:id="251" w:author="Dougherty" w:date="2012-05-22T18:20:00Z">
              <w:r w:rsidRPr="002D739E">
                <w:rPr>
                  <w:rFonts w:cs="Calibri"/>
                  <w:sz w:val="20"/>
                </w:rPr>
                <w:t>The system shall</w:t>
              </w:r>
              <w:r>
                <w:rPr>
                  <w:rFonts w:cs="Calibri"/>
                  <w:sz w:val="20"/>
                </w:rPr>
                <w:t xml:space="preserve"> upload 40 MB log files</w:t>
              </w:r>
            </w:ins>
            <w:ins w:id="252" w:author="Dougherty" w:date="2012-05-22T18:21:00Z">
              <w:r w:rsidR="00EE1173">
                <w:rPr>
                  <w:rFonts w:cs="Calibri"/>
                  <w:sz w:val="20"/>
                </w:rPr>
                <w:t xml:space="preserve"> from the laptop agent </w:t>
              </w:r>
            </w:ins>
            <w:ins w:id="253" w:author="Dougherty" w:date="2012-05-22T18:20:00Z">
              <w:r>
                <w:rPr>
                  <w:rFonts w:cs="Calibri"/>
                  <w:sz w:val="20"/>
                </w:rPr>
                <w:t xml:space="preserve"> to the server within </w:t>
              </w:r>
              <w:r w:rsidR="00EE1173">
                <w:rPr>
                  <w:rFonts w:cs="Calibri"/>
                  <w:sz w:val="20"/>
                </w:rPr>
                <w:t>3 minutes</w:t>
              </w:r>
            </w:ins>
            <w:ins w:id="254" w:author="Dougherty" w:date="2012-05-22T18:22:00Z">
              <w:r w:rsidR="00EE1173">
                <w:rPr>
                  <w:rFonts w:cs="Calibri"/>
                  <w:sz w:val="20"/>
                </w:rPr>
                <w:t xml:space="preserve"> with a standard deviation of 30 seconds.</w:t>
              </w:r>
            </w:ins>
          </w:p>
        </w:tc>
        <w:tc>
          <w:tcPr>
            <w:tcW w:w="900" w:type="dxa"/>
          </w:tcPr>
          <w:p w:rsidR="005E464A" w:rsidRPr="00C373B2" w:rsidRDefault="005E464A" w:rsidP="003D5DC0">
            <w:pPr>
              <w:pStyle w:val="BodyText"/>
              <w:spacing w:before="40" w:after="40"/>
              <w:jc w:val="center"/>
              <w:rPr>
                <w:rFonts w:ascii="Arial" w:hAnsi="Arial" w:cs="Arial"/>
                <w:sz w:val="20"/>
              </w:rPr>
            </w:pPr>
          </w:p>
        </w:tc>
        <w:tc>
          <w:tcPr>
            <w:tcW w:w="1260" w:type="dxa"/>
          </w:tcPr>
          <w:p w:rsidR="005E464A" w:rsidRDefault="005E464A" w:rsidP="003D5DC0">
            <w:pPr>
              <w:pStyle w:val="BodyText"/>
              <w:spacing w:before="40" w:after="40"/>
              <w:rPr>
                <w:rFonts w:ascii="Arial" w:hAnsi="Arial" w:cs="Arial"/>
                <w:sz w:val="20"/>
              </w:rPr>
            </w:pPr>
          </w:p>
        </w:tc>
      </w:tr>
      <w:tr w:rsidR="00EE1173" w:rsidRPr="00D36A83" w:rsidTr="003D5DC0">
        <w:trPr>
          <w:ins w:id="255" w:author="Dougherty" w:date="2012-05-22T18:21:00Z"/>
        </w:trPr>
        <w:tc>
          <w:tcPr>
            <w:tcW w:w="1422" w:type="dxa"/>
          </w:tcPr>
          <w:p w:rsidR="00EE1173" w:rsidRDefault="00EE1173" w:rsidP="005E464A">
            <w:pPr>
              <w:pStyle w:val="BodyText"/>
              <w:numPr>
                <w:ilvl w:val="0"/>
                <w:numId w:val="3"/>
              </w:numPr>
              <w:spacing w:before="40" w:after="40"/>
              <w:rPr>
                <w:ins w:id="256" w:author="Dougherty" w:date="2012-05-22T18:21:00Z"/>
                <w:rFonts w:ascii="Arial" w:hAnsi="Arial" w:cs="Arial"/>
                <w:sz w:val="20"/>
              </w:rPr>
            </w:pPr>
          </w:p>
        </w:tc>
        <w:tc>
          <w:tcPr>
            <w:tcW w:w="6030" w:type="dxa"/>
          </w:tcPr>
          <w:p w:rsidR="00EE1173" w:rsidRPr="00EE1173" w:rsidRDefault="00EE1173" w:rsidP="00941BE8">
            <w:pPr>
              <w:pStyle w:val="BodyText"/>
              <w:spacing w:before="40" w:after="40"/>
              <w:rPr>
                <w:ins w:id="257" w:author="Dougherty" w:date="2012-05-22T18:21:00Z"/>
                <w:rFonts w:cs="Calibri"/>
                <w:sz w:val="20"/>
              </w:rPr>
            </w:pPr>
            <w:ins w:id="258" w:author="Dougherty" w:date="2012-05-22T18:21:00Z">
              <w:r>
                <w:rPr>
                  <w:rFonts w:cs="Calibri"/>
                  <w:sz w:val="20"/>
                </w:rPr>
                <w:t>The system shall download 10 MB software files to the laptop agent from the server within 1 minute</w:t>
              </w:r>
            </w:ins>
            <w:ins w:id="259" w:author="Dougherty" w:date="2012-05-22T18:22:00Z">
              <w:r>
                <w:rPr>
                  <w:rFonts w:cs="Calibri"/>
                  <w:sz w:val="20"/>
                </w:rPr>
                <w:t xml:space="preserve"> with a standard </w:t>
              </w:r>
            </w:ins>
            <w:ins w:id="260" w:author="Dougherty" w:date="2012-05-22T18:23:00Z">
              <w:r>
                <w:rPr>
                  <w:rFonts w:cs="Calibri"/>
                  <w:sz w:val="20"/>
                </w:rPr>
                <w:t>deviation</w:t>
              </w:r>
            </w:ins>
            <w:ins w:id="261" w:author="Dougherty" w:date="2012-05-22T18:22:00Z">
              <w:r>
                <w:rPr>
                  <w:rFonts w:cs="Calibri"/>
                  <w:sz w:val="20"/>
                </w:rPr>
                <w:t xml:space="preserve"> of 20 seconds</w:t>
              </w:r>
            </w:ins>
            <w:ins w:id="262" w:author="Dougherty" w:date="2012-05-22T18:21:00Z">
              <w:r>
                <w:rPr>
                  <w:rFonts w:cs="Calibri"/>
                  <w:sz w:val="20"/>
                </w:rPr>
                <w:t>.</w:t>
              </w:r>
            </w:ins>
          </w:p>
        </w:tc>
        <w:tc>
          <w:tcPr>
            <w:tcW w:w="900" w:type="dxa"/>
          </w:tcPr>
          <w:p w:rsidR="00EE1173" w:rsidRPr="00C373B2" w:rsidRDefault="00EE1173" w:rsidP="003D5DC0">
            <w:pPr>
              <w:pStyle w:val="BodyText"/>
              <w:spacing w:before="40" w:after="40"/>
              <w:jc w:val="center"/>
              <w:rPr>
                <w:ins w:id="263" w:author="Dougherty" w:date="2012-05-22T18:21:00Z"/>
                <w:rFonts w:ascii="Arial" w:hAnsi="Arial" w:cs="Arial"/>
                <w:sz w:val="20"/>
              </w:rPr>
            </w:pPr>
          </w:p>
        </w:tc>
        <w:tc>
          <w:tcPr>
            <w:tcW w:w="1260" w:type="dxa"/>
          </w:tcPr>
          <w:p w:rsidR="00EE1173" w:rsidRDefault="00EE1173" w:rsidP="003D5DC0">
            <w:pPr>
              <w:pStyle w:val="BodyText"/>
              <w:spacing w:before="40" w:after="40"/>
              <w:rPr>
                <w:ins w:id="264" w:author="Dougherty" w:date="2012-05-22T18:21:00Z"/>
                <w:rFonts w:ascii="Arial" w:hAnsi="Arial" w:cs="Arial"/>
                <w:sz w:val="20"/>
              </w:rPr>
            </w:pPr>
          </w:p>
        </w:tc>
      </w:tr>
    </w:tbl>
    <w:p w:rsidR="00D42A37" w:rsidRPr="005B7DCD" w:rsidRDefault="00D42A37" w:rsidP="00D42A37">
      <w:pPr>
        <w:pStyle w:val="HTMLPreformatted"/>
        <w:rPr>
          <w:rFonts w:ascii="Times New Roman" w:hAnsi="Times New Roman"/>
          <w:sz w:val="24"/>
          <w:szCs w:val="24"/>
        </w:rPr>
      </w:pPr>
    </w:p>
    <w:p w:rsidR="007B5B66" w:rsidRDefault="00D42A37" w:rsidP="00833925">
      <w:pPr>
        <w:pStyle w:val="Heading2"/>
        <w:numPr>
          <w:ilvl w:val="1"/>
          <w:numId w:val="2"/>
        </w:numPr>
      </w:pPr>
      <w:bookmarkStart w:id="265" w:name="_Toc325474412"/>
      <w:r w:rsidRPr="005B7DCD">
        <w:t>Maintainability Requirements</w:t>
      </w:r>
      <w:ins w:id="266" w:author="Dougherty" w:date="2012-05-22T13:07:00Z">
        <w:r w:rsidR="008329DC">
          <w:t xml:space="preserve"> [to be moved ot the SRD]</w:t>
        </w:r>
      </w:ins>
      <w:bookmarkEnd w:id="265"/>
    </w:p>
    <w:p w:rsidR="00056B6F" w:rsidRPr="00056B6F" w:rsidRDefault="00056B6F" w:rsidP="00056B6F">
      <w:pPr>
        <w:ind w:left="360"/>
      </w:pPr>
    </w:p>
    <w:p w:rsidR="00440888" w:rsidRDefault="00440888" w:rsidP="00D42A37">
      <w:pPr>
        <w:pStyle w:val="HTMLPreformatted"/>
        <w:rPr>
          <w:rFonts w:ascii="Times New Roman" w:hAnsi="Times New Roman"/>
          <w:sz w:val="24"/>
          <w:szCs w:val="24"/>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422"/>
        <w:gridCol w:w="6030"/>
        <w:gridCol w:w="900"/>
        <w:gridCol w:w="1260"/>
      </w:tblGrid>
      <w:tr w:rsidR="00056B6F" w:rsidRPr="00D36A83" w:rsidTr="006748E8">
        <w:tc>
          <w:tcPr>
            <w:tcW w:w="1422" w:type="dxa"/>
          </w:tcPr>
          <w:p w:rsidR="00056B6F" w:rsidRPr="00C373B2" w:rsidRDefault="00056B6F" w:rsidP="00056B6F">
            <w:pPr>
              <w:pStyle w:val="BodyText"/>
              <w:spacing w:before="40" w:after="40"/>
              <w:ind w:left="720"/>
              <w:rPr>
                <w:rFonts w:ascii="Arial" w:hAnsi="Arial" w:cs="Arial"/>
                <w:sz w:val="20"/>
              </w:rPr>
            </w:pPr>
          </w:p>
        </w:tc>
        <w:tc>
          <w:tcPr>
            <w:tcW w:w="6030" w:type="dxa"/>
          </w:tcPr>
          <w:p w:rsidR="00056B6F" w:rsidRPr="00CE7484" w:rsidRDefault="00056B6F" w:rsidP="00CE7484">
            <w:pPr>
              <w:pStyle w:val="Heading2"/>
            </w:pPr>
            <w:bookmarkStart w:id="267" w:name="_Toc325474413"/>
            <w:r w:rsidRPr="005B7DCD">
              <w:t>Maintainability</w:t>
            </w:r>
            <w:bookmarkEnd w:id="267"/>
          </w:p>
        </w:tc>
        <w:tc>
          <w:tcPr>
            <w:tcW w:w="900" w:type="dxa"/>
          </w:tcPr>
          <w:p w:rsidR="00056B6F" w:rsidRPr="00C373B2" w:rsidRDefault="00056B6F" w:rsidP="00170744">
            <w:pPr>
              <w:pStyle w:val="BodyText"/>
              <w:spacing w:before="40" w:after="40"/>
              <w:jc w:val="center"/>
              <w:rPr>
                <w:rFonts w:ascii="Arial" w:hAnsi="Arial" w:cs="Arial"/>
                <w:sz w:val="20"/>
              </w:rPr>
            </w:pPr>
          </w:p>
        </w:tc>
        <w:tc>
          <w:tcPr>
            <w:tcW w:w="1260" w:type="dxa"/>
          </w:tcPr>
          <w:p w:rsidR="00056B6F" w:rsidRPr="00C373B2" w:rsidRDefault="00056B6F" w:rsidP="00170744">
            <w:pPr>
              <w:pStyle w:val="BodyText"/>
              <w:spacing w:before="40" w:after="40"/>
              <w:rPr>
                <w:rFonts w:ascii="Arial" w:hAnsi="Arial" w:cs="Arial"/>
                <w:sz w:val="20"/>
              </w:rPr>
            </w:pPr>
          </w:p>
        </w:tc>
      </w:tr>
      <w:tr w:rsidR="00056B6F" w:rsidRPr="00D36A83" w:rsidTr="006748E8">
        <w:tc>
          <w:tcPr>
            <w:tcW w:w="1422" w:type="dxa"/>
          </w:tcPr>
          <w:p w:rsidR="007B5B66" w:rsidRDefault="007B5B66" w:rsidP="00833925">
            <w:pPr>
              <w:pStyle w:val="BodyText"/>
              <w:numPr>
                <w:ilvl w:val="0"/>
                <w:numId w:val="3"/>
              </w:numPr>
              <w:spacing w:before="40" w:after="40"/>
              <w:rPr>
                <w:rFonts w:ascii="Arial" w:hAnsi="Arial" w:cs="Arial"/>
                <w:sz w:val="20"/>
              </w:rPr>
            </w:pPr>
          </w:p>
        </w:tc>
        <w:tc>
          <w:tcPr>
            <w:tcW w:w="6030" w:type="dxa"/>
          </w:tcPr>
          <w:p w:rsidR="00056B6F" w:rsidRPr="00CE7484" w:rsidRDefault="0069170E" w:rsidP="00CE7484">
            <w:pPr>
              <w:pStyle w:val="Heading2"/>
            </w:pPr>
            <w:bookmarkStart w:id="268" w:name="_Toc325474414"/>
            <w:r w:rsidRPr="0069170E">
              <w:rPr>
                <w:rFonts w:ascii="Calibri" w:eastAsia="Times New Roman" w:hAnsi="Calibri" w:cs="Calibri"/>
                <w:b w:val="0"/>
                <w:bCs w:val="0"/>
                <w:color w:val="auto"/>
                <w:sz w:val="20"/>
                <w:szCs w:val="22"/>
              </w:rPr>
              <w:t xml:space="preserve">The </w:t>
            </w:r>
            <w:r>
              <w:rPr>
                <w:rFonts w:ascii="Calibri" w:eastAsia="Times New Roman" w:hAnsi="Calibri" w:cs="Calibri"/>
                <w:b w:val="0"/>
                <w:bCs w:val="0"/>
                <w:color w:val="auto"/>
                <w:sz w:val="20"/>
                <w:szCs w:val="22"/>
              </w:rPr>
              <w:t>system shall have 70% unit test coverage.</w:t>
            </w:r>
            <w:bookmarkEnd w:id="268"/>
          </w:p>
        </w:tc>
        <w:tc>
          <w:tcPr>
            <w:tcW w:w="900" w:type="dxa"/>
          </w:tcPr>
          <w:p w:rsidR="00056B6F" w:rsidRPr="00C373B2" w:rsidRDefault="00056B6F" w:rsidP="00170744">
            <w:pPr>
              <w:pStyle w:val="BodyText"/>
              <w:spacing w:before="40" w:after="40"/>
              <w:jc w:val="center"/>
              <w:rPr>
                <w:rFonts w:ascii="Arial" w:hAnsi="Arial" w:cs="Arial"/>
                <w:sz w:val="20"/>
              </w:rPr>
            </w:pPr>
          </w:p>
        </w:tc>
        <w:tc>
          <w:tcPr>
            <w:tcW w:w="1260" w:type="dxa"/>
          </w:tcPr>
          <w:p w:rsidR="00056B6F" w:rsidRPr="00C373B2" w:rsidRDefault="00056B6F" w:rsidP="00170744">
            <w:pPr>
              <w:pStyle w:val="BodyText"/>
              <w:spacing w:before="40" w:after="40"/>
              <w:rPr>
                <w:rFonts w:ascii="Arial" w:hAnsi="Arial" w:cs="Arial"/>
                <w:sz w:val="20"/>
              </w:rPr>
            </w:pPr>
          </w:p>
        </w:tc>
      </w:tr>
      <w:tr w:rsidR="0069170E" w:rsidRPr="00D36A83" w:rsidTr="006748E8">
        <w:tc>
          <w:tcPr>
            <w:tcW w:w="1422" w:type="dxa"/>
          </w:tcPr>
          <w:p w:rsidR="0069170E" w:rsidRDefault="0069170E" w:rsidP="00833925">
            <w:pPr>
              <w:pStyle w:val="BodyText"/>
              <w:numPr>
                <w:ilvl w:val="0"/>
                <w:numId w:val="3"/>
              </w:numPr>
              <w:spacing w:before="40" w:after="40"/>
              <w:rPr>
                <w:rFonts w:ascii="Arial" w:hAnsi="Arial" w:cs="Arial"/>
                <w:sz w:val="20"/>
              </w:rPr>
            </w:pPr>
          </w:p>
        </w:tc>
        <w:tc>
          <w:tcPr>
            <w:tcW w:w="6030" w:type="dxa"/>
          </w:tcPr>
          <w:p w:rsidR="0069170E" w:rsidRPr="0069170E" w:rsidRDefault="0069170E" w:rsidP="00CE7484">
            <w:pPr>
              <w:pStyle w:val="Heading2"/>
              <w:rPr>
                <w:rFonts w:ascii="Calibri" w:eastAsia="Times New Roman" w:hAnsi="Calibri" w:cs="Calibri"/>
                <w:b w:val="0"/>
                <w:bCs w:val="0"/>
                <w:color w:val="auto"/>
                <w:sz w:val="20"/>
                <w:szCs w:val="22"/>
              </w:rPr>
            </w:pPr>
            <w:bookmarkStart w:id="269" w:name="_Toc325474415"/>
            <w:r>
              <w:rPr>
                <w:rFonts w:ascii="Calibri" w:eastAsia="Times New Roman" w:hAnsi="Calibri" w:cs="Calibri"/>
                <w:b w:val="0"/>
                <w:bCs w:val="0"/>
                <w:color w:val="auto"/>
                <w:sz w:val="20"/>
                <w:szCs w:val="22"/>
              </w:rPr>
              <w:t>The system shall use pattern based designs.</w:t>
            </w:r>
            <w:bookmarkEnd w:id="269"/>
          </w:p>
        </w:tc>
        <w:tc>
          <w:tcPr>
            <w:tcW w:w="900" w:type="dxa"/>
          </w:tcPr>
          <w:p w:rsidR="0069170E" w:rsidRPr="00C373B2" w:rsidRDefault="0069170E" w:rsidP="00170744">
            <w:pPr>
              <w:pStyle w:val="BodyText"/>
              <w:spacing w:before="40" w:after="40"/>
              <w:jc w:val="center"/>
              <w:rPr>
                <w:rFonts w:ascii="Arial" w:hAnsi="Arial" w:cs="Arial"/>
                <w:sz w:val="20"/>
              </w:rPr>
            </w:pPr>
          </w:p>
        </w:tc>
        <w:tc>
          <w:tcPr>
            <w:tcW w:w="1260" w:type="dxa"/>
          </w:tcPr>
          <w:p w:rsidR="0069170E" w:rsidRPr="00C373B2" w:rsidRDefault="0069170E" w:rsidP="00170744">
            <w:pPr>
              <w:pStyle w:val="BodyText"/>
              <w:spacing w:before="40" w:after="40"/>
              <w:rPr>
                <w:rFonts w:ascii="Arial" w:hAnsi="Arial" w:cs="Arial"/>
                <w:sz w:val="20"/>
              </w:rPr>
            </w:pPr>
          </w:p>
        </w:tc>
      </w:tr>
      <w:tr w:rsidR="0069170E" w:rsidRPr="00D36A83" w:rsidTr="006748E8">
        <w:tc>
          <w:tcPr>
            <w:tcW w:w="1422" w:type="dxa"/>
          </w:tcPr>
          <w:p w:rsidR="0069170E" w:rsidRDefault="0069170E" w:rsidP="00833925">
            <w:pPr>
              <w:pStyle w:val="BodyText"/>
              <w:numPr>
                <w:ilvl w:val="0"/>
                <w:numId w:val="3"/>
              </w:numPr>
              <w:spacing w:before="40" w:after="40"/>
              <w:rPr>
                <w:rFonts w:ascii="Arial" w:hAnsi="Arial" w:cs="Arial"/>
                <w:sz w:val="20"/>
              </w:rPr>
            </w:pPr>
          </w:p>
        </w:tc>
        <w:tc>
          <w:tcPr>
            <w:tcW w:w="6030" w:type="dxa"/>
          </w:tcPr>
          <w:p w:rsidR="0069170E" w:rsidRDefault="0069170E" w:rsidP="00CE7484">
            <w:pPr>
              <w:pStyle w:val="Heading2"/>
              <w:rPr>
                <w:rFonts w:ascii="Calibri" w:eastAsia="Times New Roman" w:hAnsi="Calibri" w:cs="Calibri"/>
                <w:b w:val="0"/>
                <w:bCs w:val="0"/>
                <w:color w:val="auto"/>
                <w:sz w:val="20"/>
                <w:szCs w:val="22"/>
              </w:rPr>
            </w:pPr>
            <w:bookmarkStart w:id="270" w:name="_Toc325474416"/>
            <w:r>
              <w:rPr>
                <w:rFonts w:ascii="Calibri" w:eastAsia="Times New Roman" w:hAnsi="Calibri" w:cs="Calibri"/>
                <w:b w:val="0"/>
                <w:bCs w:val="0"/>
                <w:color w:val="auto"/>
                <w:sz w:val="20"/>
                <w:szCs w:val="22"/>
              </w:rPr>
              <w:t>The source code shall be documented.</w:t>
            </w:r>
            <w:bookmarkEnd w:id="270"/>
          </w:p>
        </w:tc>
        <w:tc>
          <w:tcPr>
            <w:tcW w:w="900" w:type="dxa"/>
          </w:tcPr>
          <w:p w:rsidR="0069170E" w:rsidRPr="00C373B2" w:rsidRDefault="0069170E" w:rsidP="00170744">
            <w:pPr>
              <w:pStyle w:val="BodyText"/>
              <w:spacing w:before="40" w:after="40"/>
              <w:jc w:val="center"/>
              <w:rPr>
                <w:rFonts w:ascii="Arial" w:hAnsi="Arial" w:cs="Arial"/>
                <w:sz w:val="20"/>
              </w:rPr>
            </w:pPr>
          </w:p>
        </w:tc>
        <w:tc>
          <w:tcPr>
            <w:tcW w:w="1260" w:type="dxa"/>
          </w:tcPr>
          <w:p w:rsidR="0069170E" w:rsidRPr="00C373B2" w:rsidRDefault="0069170E" w:rsidP="00170744">
            <w:pPr>
              <w:pStyle w:val="BodyText"/>
              <w:spacing w:before="40" w:after="40"/>
              <w:rPr>
                <w:rFonts w:ascii="Arial" w:hAnsi="Arial" w:cs="Arial"/>
                <w:sz w:val="20"/>
              </w:rPr>
            </w:pPr>
          </w:p>
        </w:tc>
      </w:tr>
      <w:tr w:rsidR="0069170E" w:rsidRPr="00D36A83" w:rsidTr="006748E8">
        <w:tc>
          <w:tcPr>
            <w:tcW w:w="1422" w:type="dxa"/>
          </w:tcPr>
          <w:p w:rsidR="0069170E" w:rsidRDefault="0069170E" w:rsidP="00833925">
            <w:pPr>
              <w:pStyle w:val="BodyText"/>
              <w:numPr>
                <w:ilvl w:val="0"/>
                <w:numId w:val="3"/>
              </w:numPr>
              <w:spacing w:before="40" w:after="40"/>
              <w:rPr>
                <w:rFonts w:ascii="Arial" w:hAnsi="Arial" w:cs="Arial"/>
                <w:sz w:val="20"/>
              </w:rPr>
            </w:pPr>
          </w:p>
        </w:tc>
        <w:tc>
          <w:tcPr>
            <w:tcW w:w="6030" w:type="dxa"/>
          </w:tcPr>
          <w:p w:rsidR="0069170E" w:rsidRDefault="0069170E" w:rsidP="00CE7484">
            <w:pPr>
              <w:pStyle w:val="Heading2"/>
              <w:rPr>
                <w:rFonts w:ascii="Calibri" w:eastAsia="Times New Roman" w:hAnsi="Calibri" w:cs="Calibri"/>
                <w:b w:val="0"/>
                <w:bCs w:val="0"/>
                <w:color w:val="auto"/>
                <w:sz w:val="20"/>
                <w:szCs w:val="22"/>
              </w:rPr>
            </w:pPr>
            <w:bookmarkStart w:id="271" w:name="_Toc325474417"/>
            <w:r>
              <w:rPr>
                <w:rFonts w:ascii="Calibri" w:eastAsia="Times New Roman" w:hAnsi="Calibri" w:cs="Calibri"/>
                <w:b w:val="0"/>
                <w:bCs w:val="0"/>
                <w:color w:val="auto"/>
                <w:sz w:val="20"/>
                <w:szCs w:val="22"/>
              </w:rPr>
              <w:t>The system shall have an E/R diagram for the database.</w:t>
            </w:r>
            <w:bookmarkEnd w:id="271"/>
          </w:p>
        </w:tc>
        <w:tc>
          <w:tcPr>
            <w:tcW w:w="900" w:type="dxa"/>
          </w:tcPr>
          <w:p w:rsidR="0069170E" w:rsidRPr="00C373B2" w:rsidRDefault="0069170E" w:rsidP="00170744">
            <w:pPr>
              <w:pStyle w:val="BodyText"/>
              <w:spacing w:before="40" w:after="40"/>
              <w:jc w:val="center"/>
              <w:rPr>
                <w:rFonts w:ascii="Arial" w:hAnsi="Arial" w:cs="Arial"/>
                <w:sz w:val="20"/>
              </w:rPr>
            </w:pPr>
          </w:p>
        </w:tc>
        <w:tc>
          <w:tcPr>
            <w:tcW w:w="1260" w:type="dxa"/>
          </w:tcPr>
          <w:p w:rsidR="0069170E" w:rsidRPr="00C373B2" w:rsidRDefault="0069170E" w:rsidP="00170744">
            <w:pPr>
              <w:pStyle w:val="BodyText"/>
              <w:spacing w:before="40" w:after="40"/>
              <w:rPr>
                <w:rFonts w:ascii="Arial" w:hAnsi="Arial" w:cs="Arial"/>
                <w:sz w:val="20"/>
              </w:rPr>
            </w:pPr>
          </w:p>
        </w:tc>
      </w:tr>
      <w:tr w:rsidR="0069170E" w:rsidRPr="00D36A83" w:rsidTr="006748E8">
        <w:tc>
          <w:tcPr>
            <w:tcW w:w="1422" w:type="dxa"/>
          </w:tcPr>
          <w:p w:rsidR="0069170E" w:rsidRDefault="0069170E" w:rsidP="00833925">
            <w:pPr>
              <w:pStyle w:val="BodyText"/>
              <w:numPr>
                <w:ilvl w:val="0"/>
                <w:numId w:val="3"/>
              </w:numPr>
              <w:spacing w:before="40" w:after="40"/>
              <w:rPr>
                <w:rFonts w:ascii="Arial" w:hAnsi="Arial" w:cs="Arial"/>
                <w:sz w:val="20"/>
              </w:rPr>
            </w:pPr>
          </w:p>
        </w:tc>
        <w:tc>
          <w:tcPr>
            <w:tcW w:w="6030" w:type="dxa"/>
          </w:tcPr>
          <w:p w:rsidR="0069170E" w:rsidRDefault="0069170E" w:rsidP="00CE7484">
            <w:pPr>
              <w:pStyle w:val="Heading2"/>
              <w:rPr>
                <w:rFonts w:ascii="Calibri" w:eastAsia="Times New Roman" w:hAnsi="Calibri" w:cs="Calibri"/>
                <w:b w:val="0"/>
                <w:bCs w:val="0"/>
                <w:color w:val="auto"/>
                <w:sz w:val="20"/>
                <w:szCs w:val="22"/>
              </w:rPr>
            </w:pPr>
            <w:bookmarkStart w:id="272" w:name="_Toc325474418"/>
            <w:r>
              <w:rPr>
                <w:rFonts w:ascii="Calibri" w:eastAsia="Times New Roman" w:hAnsi="Calibri" w:cs="Calibri"/>
                <w:b w:val="0"/>
                <w:bCs w:val="0"/>
                <w:color w:val="auto"/>
                <w:sz w:val="20"/>
                <w:szCs w:val="22"/>
              </w:rPr>
              <w:t>The system shall have a systems architecture document capturing the overall system design.</w:t>
            </w:r>
            <w:bookmarkEnd w:id="272"/>
          </w:p>
        </w:tc>
        <w:tc>
          <w:tcPr>
            <w:tcW w:w="900" w:type="dxa"/>
          </w:tcPr>
          <w:p w:rsidR="0069170E" w:rsidRPr="00C373B2" w:rsidRDefault="0069170E" w:rsidP="00170744">
            <w:pPr>
              <w:pStyle w:val="BodyText"/>
              <w:spacing w:before="40" w:after="40"/>
              <w:jc w:val="center"/>
              <w:rPr>
                <w:rFonts w:ascii="Arial" w:hAnsi="Arial" w:cs="Arial"/>
                <w:sz w:val="20"/>
              </w:rPr>
            </w:pPr>
          </w:p>
        </w:tc>
        <w:tc>
          <w:tcPr>
            <w:tcW w:w="1260" w:type="dxa"/>
          </w:tcPr>
          <w:p w:rsidR="0069170E" w:rsidRPr="00C373B2" w:rsidRDefault="0069170E" w:rsidP="00170744">
            <w:pPr>
              <w:pStyle w:val="BodyText"/>
              <w:spacing w:before="40" w:after="40"/>
              <w:rPr>
                <w:rFonts w:ascii="Arial" w:hAnsi="Arial" w:cs="Arial"/>
                <w:sz w:val="20"/>
              </w:rPr>
            </w:pPr>
          </w:p>
        </w:tc>
      </w:tr>
      <w:tr w:rsidR="00E6520C" w:rsidRPr="00D36A83" w:rsidTr="006748E8">
        <w:tc>
          <w:tcPr>
            <w:tcW w:w="1422" w:type="dxa"/>
          </w:tcPr>
          <w:p w:rsidR="00E6520C" w:rsidRDefault="00E6520C" w:rsidP="00833925">
            <w:pPr>
              <w:pStyle w:val="BodyText"/>
              <w:numPr>
                <w:ilvl w:val="0"/>
                <w:numId w:val="3"/>
              </w:numPr>
              <w:spacing w:before="40" w:after="40"/>
              <w:rPr>
                <w:rFonts w:ascii="Arial" w:hAnsi="Arial" w:cs="Arial"/>
                <w:sz w:val="20"/>
              </w:rPr>
            </w:pPr>
          </w:p>
        </w:tc>
        <w:tc>
          <w:tcPr>
            <w:tcW w:w="6030" w:type="dxa"/>
          </w:tcPr>
          <w:p w:rsidR="00E6520C" w:rsidRDefault="00E6520C" w:rsidP="00CE7484">
            <w:pPr>
              <w:pStyle w:val="Heading2"/>
              <w:rPr>
                <w:rFonts w:ascii="Calibri" w:eastAsia="Times New Roman" w:hAnsi="Calibri" w:cs="Calibri"/>
                <w:b w:val="0"/>
                <w:bCs w:val="0"/>
                <w:color w:val="auto"/>
                <w:sz w:val="20"/>
                <w:szCs w:val="22"/>
              </w:rPr>
            </w:pPr>
            <w:bookmarkStart w:id="273" w:name="_Toc325474419"/>
            <w:r>
              <w:rPr>
                <w:rFonts w:ascii="Calibri" w:eastAsia="Times New Roman" w:hAnsi="Calibri" w:cs="Calibri"/>
                <w:b w:val="0"/>
                <w:bCs w:val="0"/>
                <w:color w:val="auto"/>
                <w:sz w:val="20"/>
                <w:szCs w:val="22"/>
              </w:rPr>
              <w:t>The system shall use static code analysis to catch and prevent coding errors.</w:t>
            </w:r>
            <w:bookmarkEnd w:id="273"/>
          </w:p>
        </w:tc>
        <w:tc>
          <w:tcPr>
            <w:tcW w:w="900" w:type="dxa"/>
          </w:tcPr>
          <w:p w:rsidR="00E6520C" w:rsidRPr="00C373B2" w:rsidRDefault="00E6520C" w:rsidP="00170744">
            <w:pPr>
              <w:pStyle w:val="BodyText"/>
              <w:spacing w:before="40" w:after="40"/>
              <w:jc w:val="center"/>
              <w:rPr>
                <w:rFonts w:ascii="Arial" w:hAnsi="Arial" w:cs="Arial"/>
                <w:sz w:val="20"/>
              </w:rPr>
            </w:pPr>
          </w:p>
        </w:tc>
        <w:tc>
          <w:tcPr>
            <w:tcW w:w="1260" w:type="dxa"/>
          </w:tcPr>
          <w:p w:rsidR="00E6520C" w:rsidRPr="00C373B2" w:rsidRDefault="00E6520C" w:rsidP="00170744">
            <w:pPr>
              <w:pStyle w:val="BodyText"/>
              <w:spacing w:before="40" w:after="40"/>
              <w:rPr>
                <w:rFonts w:ascii="Arial" w:hAnsi="Arial" w:cs="Arial"/>
                <w:sz w:val="20"/>
              </w:rPr>
            </w:pPr>
          </w:p>
        </w:tc>
      </w:tr>
    </w:tbl>
    <w:p w:rsidR="00B4446F" w:rsidRDefault="00B4446F" w:rsidP="00D42A37">
      <w:pPr>
        <w:pStyle w:val="Heading2"/>
      </w:pPr>
    </w:p>
    <w:p w:rsidR="00B4446F" w:rsidRDefault="0069170E" w:rsidP="003E7282">
      <w:pPr>
        <w:spacing w:after="0" w:line="240" w:lineRule="auto"/>
      </w:pPr>
      <w:r>
        <w:br w:type="page"/>
      </w:r>
    </w:p>
    <w:p w:rsidR="00D42A37" w:rsidRDefault="00833925" w:rsidP="00D42A37">
      <w:pPr>
        <w:pStyle w:val="Heading2"/>
      </w:pPr>
      <w:bookmarkStart w:id="274" w:name="_Toc325474420"/>
      <w:r>
        <w:t>Schedule A</w:t>
      </w:r>
      <w:ins w:id="275" w:author="Dougherty" w:date="2012-05-22T13:13:00Z">
        <w:r w:rsidR="003E7282">
          <w:t xml:space="preserve"> [ move to SRD]</w:t>
        </w:r>
      </w:ins>
      <w:bookmarkEnd w:id="274"/>
    </w:p>
    <w:p w:rsidR="007D4755" w:rsidRDefault="007D4755" w:rsidP="007D4755">
      <w:pPr>
        <w:rPr>
          <w:rFonts w:cs="Calibri"/>
        </w:rPr>
      </w:pPr>
      <w:r>
        <w:rPr>
          <w:rFonts w:cs="Calibri"/>
        </w:rPr>
        <w:t>Future releases shall have these requirements. They are captured here to inform design but are not part of Release 1 of the system.</w:t>
      </w:r>
      <w:r w:rsidR="00B4446F">
        <w:rPr>
          <w:rFonts w:cs="Calibri"/>
        </w:rPr>
        <w:t xml:space="preserve"> They are captured here to inform the system design.</w:t>
      </w:r>
    </w:p>
    <w:p w:rsidR="00B4446F" w:rsidRDefault="007D4755" w:rsidP="007D4755">
      <w:pPr>
        <w:rPr>
          <w:rFonts w:cs="Calibri"/>
        </w:rPr>
      </w:pPr>
      <w:r w:rsidRPr="00455298">
        <w:rPr>
          <w:rFonts w:cs="Calibri"/>
        </w:rPr>
        <w:t xml:space="preserve">The laptop agent shall be designed to running on the following operating systems:  </w:t>
      </w:r>
    </w:p>
    <w:p w:rsidR="00833925" w:rsidRDefault="007D4755" w:rsidP="007D4755">
      <w:pPr>
        <w:rPr>
          <w:rFonts w:cs="Calibri"/>
        </w:rPr>
      </w:pPr>
      <w:r w:rsidRPr="00455298">
        <w:rPr>
          <w:rFonts w:cs="Calibri"/>
        </w:rPr>
        <w:t>Windows XP, Windows 7, iOS, and Embedded Linu</w:t>
      </w:r>
      <w:r w:rsidR="00B4446F">
        <w:rPr>
          <w:rFonts w:cs="Calibri"/>
        </w:rPr>
        <w:t>x</w:t>
      </w:r>
    </w:p>
    <w:p w:rsidR="00F90367" w:rsidRDefault="00F90367" w:rsidP="00F90367">
      <w:r w:rsidRPr="00455298">
        <w:t>A single instance of an agent shall be able to communicate with and update software on several devices simultaneously.</w:t>
      </w:r>
    </w:p>
    <w:p w:rsidR="00F90367" w:rsidRDefault="00F90367" w:rsidP="00F90367">
      <w:r w:rsidRPr="00455298">
        <w:rPr>
          <w:rFonts w:cs="Calibri"/>
        </w:rPr>
        <w:t>The system shall operate correctly through the network infrastructure of any Covidien customer including firewalls and proxy servers without modifications to the customer network infrastructure.</w:t>
      </w:r>
    </w:p>
    <w:p w:rsidR="00D82087" w:rsidRDefault="00D82087" w:rsidP="00D82087">
      <w:pPr>
        <w:pStyle w:val="Heading2"/>
      </w:pPr>
      <w:bookmarkStart w:id="276" w:name="_Toc325474421"/>
      <w:r>
        <w:t>Schedule B</w:t>
      </w:r>
      <w:bookmarkEnd w:id="276"/>
    </w:p>
    <w:p w:rsidR="00D82087" w:rsidRDefault="00D82087" w:rsidP="007D4755">
      <w:pPr>
        <w:rPr>
          <w:rFonts w:cs="Calibri"/>
        </w:rPr>
      </w:pPr>
      <w:r>
        <w:rPr>
          <w:rFonts w:cs="Calibri"/>
        </w:rPr>
        <w:t>The agent shall run on the following operating systems:</w:t>
      </w:r>
    </w:p>
    <w:p w:rsidR="00D82087" w:rsidRDefault="00D82087" w:rsidP="00D82087">
      <w:pPr>
        <w:ind w:firstLine="720"/>
        <w:rPr>
          <w:rFonts w:cs="Calibri"/>
        </w:rPr>
      </w:pPr>
      <w:r>
        <w:rPr>
          <w:rFonts w:cs="Calibri"/>
        </w:rPr>
        <w:t>Windows XP</w:t>
      </w:r>
      <w:r w:rsidR="002D5CBF">
        <w:rPr>
          <w:rFonts w:cs="Calibri"/>
        </w:rPr>
        <w:t xml:space="preserve"> b</w:t>
      </w:r>
      <w:r w:rsidR="002D5CBF">
        <w:t>oth 32/64 bit platforms</w:t>
      </w:r>
    </w:p>
    <w:p w:rsidR="00D82087" w:rsidRDefault="00D82087" w:rsidP="00D82087">
      <w:pPr>
        <w:ind w:firstLine="720"/>
      </w:pPr>
      <w:r w:rsidRPr="00455298">
        <w:rPr>
          <w:rFonts w:cs="Calibri"/>
        </w:rPr>
        <w:t xml:space="preserve"> Windows 7</w:t>
      </w:r>
      <w:r w:rsidR="002D5CBF">
        <w:rPr>
          <w:rFonts w:cs="Calibri"/>
        </w:rPr>
        <w:t xml:space="preserve"> </w:t>
      </w:r>
      <w:r w:rsidR="002D5CBF">
        <w:t>both 32/64 bit platforms</w:t>
      </w:r>
    </w:p>
    <w:p w:rsidR="009C52B5" w:rsidRDefault="009C52B5" w:rsidP="009C52B5">
      <w:pPr>
        <w:pStyle w:val="Heading2"/>
      </w:pPr>
      <w:bookmarkStart w:id="277" w:name="_Toc325474422"/>
      <w:r>
        <w:t>Schedule C</w:t>
      </w:r>
      <w:bookmarkEnd w:id="277"/>
    </w:p>
    <w:p w:rsidR="009C52B5" w:rsidRPr="009C52B5" w:rsidRDefault="009C52B5" w:rsidP="009C52B5">
      <w:r>
        <w:t xml:space="preserve">The following are the devices that are configured to work with the device. </w:t>
      </w:r>
    </w:p>
    <w:p w:rsidR="009C52B5" w:rsidRPr="00455298" w:rsidRDefault="00FD638E" w:rsidP="009C52B5">
      <w:pPr>
        <w:rPr>
          <w:rFonts w:cs="Calibri"/>
        </w:rPr>
      </w:pPr>
      <w:r>
        <w:rPr>
          <w:rFonts w:cs="Calibri"/>
        </w:rPr>
        <w:t xml:space="preserve">980 </w:t>
      </w:r>
      <w:ins w:id="278" w:author="Dougherty" w:date="2012-05-22T13:22:00Z">
        <w:r w:rsidR="00EC51CD">
          <w:rPr>
            <w:rFonts w:cs="Calibri"/>
          </w:rPr>
          <w:t xml:space="preserve">Series </w:t>
        </w:r>
      </w:ins>
      <w:r w:rsidR="00B91A74" w:rsidRPr="00455298">
        <w:rPr>
          <w:rFonts w:cs="Calibri"/>
        </w:rPr>
        <w:t>Vent</w:t>
      </w:r>
      <w:r w:rsidR="00B91A74">
        <w:rPr>
          <w:rFonts w:cs="Calibri"/>
        </w:rPr>
        <w:t>ilator</w:t>
      </w:r>
    </w:p>
    <w:p w:rsidR="009C52B5" w:rsidRPr="00361797" w:rsidRDefault="009C52B5" w:rsidP="009C52B5"/>
    <w:sectPr w:rsidR="009C52B5" w:rsidRPr="00361797" w:rsidSect="0084423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721" w:rsidRDefault="00921721" w:rsidP="00BF719C">
      <w:pPr>
        <w:spacing w:after="0" w:line="240" w:lineRule="auto"/>
      </w:pPr>
      <w:r>
        <w:separator/>
      </w:r>
    </w:p>
  </w:endnote>
  <w:endnote w:type="continuationSeparator" w:id="0">
    <w:p w:rsidR="00921721" w:rsidRDefault="00921721" w:rsidP="00BF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4A" w:rsidRDefault="005E464A" w:rsidP="002752B3">
    <w:pPr>
      <w:pBdr>
        <w:top w:val="single" w:sz="18" w:space="2" w:color="auto"/>
      </w:pBdr>
      <w:tabs>
        <w:tab w:val="left" w:pos="4320"/>
        <w:tab w:val="left" w:pos="8100"/>
        <w:tab w:val="right" w:pos="10170"/>
      </w:tabs>
      <w:spacing w:after="0"/>
      <w:ind w:left="-360" w:right="-180"/>
      <w:rPr>
        <w:rFonts w:ascii="Arial" w:hAnsi="Arial" w:cs="Arial"/>
        <w:sz w:val="20"/>
        <w:szCs w:val="20"/>
      </w:rPr>
    </w:pPr>
    <w:r>
      <w:rPr>
        <w:rFonts w:ascii="Arial" w:hAnsi="Arial" w:cs="Arial"/>
        <w:sz w:val="20"/>
        <w:szCs w:val="20"/>
      </w:rPr>
      <w:tab/>
    </w:r>
    <w:r w:rsidRPr="00DB24BA">
      <w:rPr>
        <w:rFonts w:ascii="Arial" w:hAnsi="Arial" w:cs="Arial"/>
        <w:sz w:val="20"/>
        <w:szCs w:val="20"/>
      </w:rPr>
      <w:t xml:space="preserve">Version: </w:t>
    </w:r>
    <w:r>
      <w:rPr>
        <w:rFonts w:ascii="Arial" w:hAnsi="Arial" w:cs="Arial"/>
        <w:sz w:val="20"/>
        <w:szCs w:val="20"/>
      </w:rPr>
      <w:t>1.</w:t>
    </w:r>
    <w:r w:rsidR="002D739E">
      <w:rPr>
        <w:rFonts w:ascii="Arial" w:hAnsi="Arial" w:cs="Arial"/>
        <w:sz w:val="20"/>
        <w:szCs w:val="20"/>
      </w:rPr>
      <w:t>2</w:t>
    </w:r>
    <w:r>
      <w:rPr>
        <w:rFonts w:ascii="Arial" w:hAnsi="Arial" w:cs="Arial"/>
        <w:sz w:val="20"/>
        <w:szCs w:val="20"/>
      </w:rPr>
      <w:t xml:space="preserve">                                               P</w:t>
    </w:r>
    <w:r w:rsidRPr="00DB24BA">
      <w:rPr>
        <w:rFonts w:ascii="Arial" w:hAnsi="Arial" w:cs="Arial"/>
        <w:sz w:val="20"/>
        <w:szCs w:val="20"/>
      </w:rPr>
      <w:t xml:space="preserve">AGE </w:t>
    </w:r>
    <w:r w:rsidRPr="00DB24BA">
      <w:rPr>
        <w:rStyle w:val="PageNumber"/>
        <w:rFonts w:ascii="Arial" w:hAnsi="Arial" w:cs="Arial"/>
        <w:sz w:val="20"/>
        <w:szCs w:val="20"/>
      </w:rPr>
      <w:fldChar w:fldCharType="begin"/>
    </w:r>
    <w:r w:rsidRPr="00DB24BA">
      <w:rPr>
        <w:rStyle w:val="PageNumber"/>
        <w:rFonts w:ascii="Arial" w:hAnsi="Arial" w:cs="Arial"/>
        <w:sz w:val="20"/>
        <w:szCs w:val="20"/>
      </w:rPr>
      <w:instrText xml:space="preserve"> PAGE </w:instrText>
    </w:r>
    <w:r w:rsidRPr="00DB24BA">
      <w:rPr>
        <w:rStyle w:val="PageNumber"/>
        <w:rFonts w:ascii="Arial" w:hAnsi="Arial" w:cs="Arial"/>
        <w:sz w:val="20"/>
        <w:szCs w:val="20"/>
      </w:rPr>
      <w:fldChar w:fldCharType="separate"/>
    </w:r>
    <w:r w:rsidR="00921721">
      <w:rPr>
        <w:rStyle w:val="PageNumber"/>
        <w:rFonts w:ascii="Arial" w:hAnsi="Arial" w:cs="Arial"/>
        <w:noProof/>
        <w:sz w:val="20"/>
        <w:szCs w:val="20"/>
      </w:rPr>
      <w:t>1</w:t>
    </w:r>
    <w:r w:rsidRPr="00DB24BA">
      <w:rPr>
        <w:rStyle w:val="PageNumber"/>
        <w:rFonts w:ascii="Arial" w:hAnsi="Arial" w:cs="Arial"/>
        <w:sz w:val="20"/>
        <w:szCs w:val="20"/>
      </w:rPr>
      <w:fldChar w:fldCharType="end"/>
    </w:r>
    <w:r w:rsidRPr="00DB24BA">
      <w:rPr>
        <w:rFonts w:ascii="Arial" w:hAnsi="Arial" w:cs="Arial"/>
        <w:sz w:val="20"/>
        <w:szCs w:val="20"/>
      </w:rPr>
      <w:t xml:space="preserve"> OF </w:t>
    </w:r>
    <w:r w:rsidRPr="00DB24BA">
      <w:rPr>
        <w:rStyle w:val="PageNumber"/>
        <w:rFonts w:ascii="Arial" w:hAnsi="Arial" w:cs="Arial"/>
        <w:sz w:val="20"/>
        <w:szCs w:val="20"/>
      </w:rPr>
      <w:fldChar w:fldCharType="begin"/>
    </w:r>
    <w:r w:rsidRPr="00DB24BA">
      <w:rPr>
        <w:rStyle w:val="PageNumber"/>
        <w:rFonts w:ascii="Arial" w:hAnsi="Arial" w:cs="Arial"/>
        <w:sz w:val="20"/>
        <w:szCs w:val="20"/>
      </w:rPr>
      <w:instrText xml:space="preserve"> NUMPAGES </w:instrText>
    </w:r>
    <w:r w:rsidRPr="00DB24BA">
      <w:rPr>
        <w:rStyle w:val="PageNumber"/>
        <w:rFonts w:ascii="Arial" w:hAnsi="Arial" w:cs="Arial"/>
        <w:sz w:val="20"/>
        <w:szCs w:val="20"/>
      </w:rPr>
      <w:fldChar w:fldCharType="separate"/>
    </w:r>
    <w:r w:rsidR="00921721">
      <w:rPr>
        <w:rStyle w:val="PageNumber"/>
        <w:rFonts w:ascii="Arial" w:hAnsi="Arial" w:cs="Arial"/>
        <w:noProof/>
        <w:sz w:val="20"/>
        <w:szCs w:val="20"/>
      </w:rPr>
      <w:t>1</w:t>
    </w:r>
    <w:r w:rsidRPr="00DB24BA">
      <w:rPr>
        <w:rStyle w:val="PageNumber"/>
        <w:rFonts w:ascii="Arial" w:hAnsi="Arial" w:cs="Arial"/>
        <w:sz w:val="20"/>
        <w:szCs w:val="20"/>
      </w:rPr>
      <w:fldChar w:fldCharType="end"/>
    </w:r>
  </w:p>
  <w:p w:rsidR="005E464A" w:rsidRPr="00CE4169" w:rsidRDefault="005E464A" w:rsidP="00CE4169">
    <w:pPr>
      <w:tabs>
        <w:tab w:val="left" w:pos="4320"/>
        <w:tab w:val="left" w:pos="8280"/>
        <w:tab w:val="right" w:pos="10170"/>
      </w:tabs>
      <w:spacing w:after="0"/>
      <w:ind w:left="-360" w:right="-547"/>
      <w:rPr>
        <w:rFonts w:ascii="Arial" w:hAnsi="Arial" w:cs="Arial"/>
        <w:sz w:val="20"/>
        <w:szCs w:val="20"/>
      </w:rPr>
    </w:pPr>
    <w:r>
      <w:rPr>
        <w:rFonts w:ascii="Arial" w:hAnsi="Arial" w:cs="Arial"/>
        <w:sz w:val="20"/>
        <w:szCs w:val="20"/>
      </w:rPr>
      <w:t>Covidien Project – System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721" w:rsidRDefault="00921721" w:rsidP="00BF719C">
      <w:pPr>
        <w:spacing w:after="0" w:line="240" w:lineRule="auto"/>
      </w:pPr>
      <w:r>
        <w:separator/>
      </w:r>
    </w:p>
  </w:footnote>
  <w:footnote w:type="continuationSeparator" w:id="0">
    <w:p w:rsidR="00921721" w:rsidRDefault="00921721" w:rsidP="00BF7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64A" w:rsidRDefault="005E464A" w:rsidP="00BF719C">
    <w:pPr>
      <w:pStyle w:val="Header"/>
      <w:jc w:val="right"/>
    </w:pPr>
  </w:p>
  <w:p w:rsidR="005E464A" w:rsidRDefault="005E464A" w:rsidP="00BF719C">
    <w:pPr>
      <w:pStyle w:val="Header"/>
      <w:jc w:val="right"/>
    </w:pPr>
  </w:p>
  <w:p w:rsidR="005E464A" w:rsidRDefault="005E464A" w:rsidP="00BF719C">
    <w:pPr>
      <w:pStyle w:val="Header"/>
      <w:jc w:val="right"/>
    </w:pPr>
    <w:r>
      <w:rPr>
        <w:rFonts w:ascii="Arial" w:hAnsi="Arial" w:cs="Arial"/>
        <w:b/>
        <w:noProof/>
        <w:sz w:val="16"/>
        <w:szCs w:val="16"/>
      </w:rPr>
      <w:drawing>
        <wp:inline distT="0" distB="0" distL="0" distR="0">
          <wp:extent cx="1524000" cy="662940"/>
          <wp:effectExtent l="0" t="0" r="0"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62940"/>
                  </a:xfrm>
                  <a:prstGeom prst="rect">
                    <a:avLst/>
                  </a:prstGeom>
                  <a:noFill/>
                  <a:ln>
                    <a:noFill/>
                  </a:ln>
                </pic:spPr>
              </pic:pic>
            </a:graphicData>
          </a:graphic>
        </wp:inline>
      </w:drawing>
    </w:r>
  </w:p>
  <w:p w:rsidR="005E464A" w:rsidRDefault="005E4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68D"/>
    <w:multiLevelType w:val="hybridMultilevel"/>
    <w:tmpl w:val="36B4E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B0218"/>
    <w:multiLevelType w:val="hybridMultilevel"/>
    <w:tmpl w:val="01127F84"/>
    <w:lvl w:ilvl="0" w:tplc="814832C6">
      <w:start w:val="1"/>
      <w:numFmt w:val="bullet"/>
      <w:lvlText w:val="•"/>
      <w:lvlJc w:val="left"/>
      <w:pPr>
        <w:tabs>
          <w:tab w:val="num" w:pos="720"/>
        </w:tabs>
        <w:ind w:left="720" w:hanging="360"/>
      </w:pPr>
      <w:rPr>
        <w:rFonts w:ascii="Times New Roman" w:hAnsi="Times New Roman" w:hint="default"/>
      </w:rPr>
    </w:lvl>
    <w:lvl w:ilvl="1" w:tplc="29341C9A" w:tentative="1">
      <w:start w:val="1"/>
      <w:numFmt w:val="bullet"/>
      <w:lvlText w:val="•"/>
      <w:lvlJc w:val="left"/>
      <w:pPr>
        <w:tabs>
          <w:tab w:val="num" w:pos="1440"/>
        </w:tabs>
        <w:ind w:left="1440" w:hanging="360"/>
      </w:pPr>
      <w:rPr>
        <w:rFonts w:ascii="Times New Roman" w:hAnsi="Times New Roman" w:hint="default"/>
      </w:rPr>
    </w:lvl>
    <w:lvl w:ilvl="2" w:tplc="A75CFAC8" w:tentative="1">
      <w:start w:val="1"/>
      <w:numFmt w:val="bullet"/>
      <w:lvlText w:val="•"/>
      <w:lvlJc w:val="left"/>
      <w:pPr>
        <w:tabs>
          <w:tab w:val="num" w:pos="2160"/>
        </w:tabs>
        <w:ind w:left="2160" w:hanging="360"/>
      </w:pPr>
      <w:rPr>
        <w:rFonts w:ascii="Times New Roman" w:hAnsi="Times New Roman" w:hint="default"/>
      </w:rPr>
    </w:lvl>
    <w:lvl w:ilvl="3" w:tplc="5CD0EBBE" w:tentative="1">
      <w:start w:val="1"/>
      <w:numFmt w:val="bullet"/>
      <w:lvlText w:val="•"/>
      <w:lvlJc w:val="left"/>
      <w:pPr>
        <w:tabs>
          <w:tab w:val="num" w:pos="2880"/>
        </w:tabs>
        <w:ind w:left="2880" w:hanging="360"/>
      </w:pPr>
      <w:rPr>
        <w:rFonts w:ascii="Times New Roman" w:hAnsi="Times New Roman" w:hint="default"/>
      </w:rPr>
    </w:lvl>
    <w:lvl w:ilvl="4" w:tplc="66FC69FC" w:tentative="1">
      <w:start w:val="1"/>
      <w:numFmt w:val="bullet"/>
      <w:lvlText w:val="•"/>
      <w:lvlJc w:val="left"/>
      <w:pPr>
        <w:tabs>
          <w:tab w:val="num" w:pos="3600"/>
        </w:tabs>
        <w:ind w:left="3600" w:hanging="360"/>
      </w:pPr>
      <w:rPr>
        <w:rFonts w:ascii="Times New Roman" w:hAnsi="Times New Roman" w:hint="default"/>
      </w:rPr>
    </w:lvl>
    <w:lvl w:ilvl="5" w:tplc="82C2BCB4" w:tentative="1">
      <w:start w:val="1"/>
      <w:numFmt w:val="bullet"/>
      <w:lvlText w:val="•"/>
      <w:lvlJc w:val="left"/>
      <w:pPr>
        <w:tabs>
          <w:tab w:val="num" w:pos="4320"/>
        </w:tabs>
        <w:ind w:left="4320" w:hanging="360"/>
      </w:pPr>
      <w:rPr>
        <w:rFonts w:ascii="Times New Roman" w:hAnsi="Times New Roman" w:hint="default"/>
      </w:rPr>
    </w:lvl>
    <w:lvl w:ilvl="6" w:tplc="F092D30E" w:tentative="1">
      <w:start w:val="1"/>
      <w:numFmt w:val="bullet"/>
      <w:lvlText w:val="•"/>
      <w:lvlJc w:val="left"/>
      <w:pPr>
        <w:tabs>
          <w:tab w:val="num" w:pos="5040"/>
        </w:tabs>
        <w:ind w:left="5040" w:hanging="360"/>
      </w:pPr>
      <w:rPr>
        <w:rFonts w:ascii="Times New Roman" w:hAnsi="Times New Roman" w:hint="default"/>
      </w:rPr>
    </w:lvl>
    <w:lvl w:ilvl="7" w:tplc="6EFAF324" w:tentative="1">
      <w:start w:val="1"/>
      <w:numFmt w:val="bullet"/>
      <w:lvlText w:val="•"/>
      <w:lvlJc w:val="left"/>
      <w:pPr>
        <w:tabs>
          <w:tab w:val="num" w:pos="5760"/>
        </w:tabs>
        <w:ind w:left="5760" w:hanging="360"/>
      </w:pPr>
      <w:rPr>
        <w:rFonts w:ascii="Times New Roman" w:hAnsi="Times New Roman" w:hint="default"/>
      </w:rPr>
    </w:lvl>
    <w:lvl w:ilvl="8" w:tplc="642ED20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F64EA9"/>
    <w:multiLevelType w:val="multilevel"/>
    <w:tmpl w:val="F94C99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68B63BD"/>
    <w:multiLevelType w:val="multilevel"/>
    <w:tmpl w:val="3A10D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0FE3193"/>
    <w:multiLevelType w:val="hybridMultilevel"/>
    <w:tmpl w:val="1B10B6E0"/>
    <w:lvl w:ilvl="0" w:tplc="4E3262D8">
      <w:start w:val="1"/>
      <w:numFmt w:val="bullet"/>
      <w:lvlText w:val="•"/>
      <w:lvlJc w:val="left"/>
      <w:pPr>
        <w:tabs>
          <w:tab w:val="num" w:pos="720"/>
        </w:tabs>
        <w:ind w:left="720" w:hanging="360"/>
      </w:pPr>
      <w:rPr>
        <w:rFonts w:ascii="Times New Roman" w:hAnsi="Times New Roman" w:hint="default"/>
      </w:rPr>
    </w:lvl>
    <w:lvl w:ilvl="1" w:tplc="686A052E" w:tentative="1">
      <w:start w:val="1"/>
      <w:numFmt w:val="bullet"/>
      <w:lvlText w:val="•"/>
      <w:lvlJc w:val="left"/>
      <w:pPr>
        <w:tabs>
          <w:tab w:val="num" w:pos="1440"/>
        </w:tabs>
        <w:ind w:left="1440" w:hanging="360"/>
      </w:pPr>
      <w:rPr>
        <w:rFonts w:ascii="Times New Roman" w:hAnsi="Times New Roman" w:hint="default"/>
      </w:rPr>
    </w:lvl>
    <w:lvl w:ilvl="2" w:tplc="1D5CA474" w:tentative="1">
      <w:start w:val="1"/>
      <w:numFmt w:val="bullet"/>
      <w:lvlText w:val="•"/>
      <w:lvlJc w:val="left"/>
      <w:pPr>
        <w:tabs>
          <w:tab w:val="num" w:pos="2160"/>
        </w:tabs>
        <w:ind w:left="2160" w:hanging="360"/>
      </w:pPr>
      <w:rPr>
        <w:rFonts w:ascii="Times New Roman" w:hAnsi="Times New Roman" w:hint="default"/>
      </w:rPr>
    </w:lvl>
    <w:lvl w:ilvl="3" w:tplc="A6C45764" w:tentative="1">
      <w:start w:val="1"/>
      <w:numFmt w:val="bullet"/>
      <w:lvlText w:val="•"/>
      <w:lvlJc w:val="left"/>
      <w:pPr>
        <w:tabs>
          <w:tab w:val="num" w:pos="2880"/>
        </w:tabs>
        <w:ind w:left="2880" w:hanging="360"/>
      </w:pPr>
      <w:rPr>
        <w:rFonts w:ascii="Times New Roman" w:hAnsi="Times New Roman" w:hint="default"/>
      </w:rPr>
    </w:lvl>
    <w:lvl w:ilvl="4" w:tplc="F13E6360" w:tentative="1">
      <w:start w:val="1"/>
      <w:numFmt w:val="bullet"/>
      <w:lvlText w:val="•"/>
      <w:lvlJc w:val="left"/>
      <w:pPr>
        <w:tabs>
          <w:tab w:val="num" w:pos="3600"/>
        </w:tabs>
        <w:ind w:left="3600" w:hanging="360"/>
      </w:pPr>
      <w:rPr>
        <w:rFonts w:ascii="Times New Roman" w:hAnsi="Times New Roman" w:hint="default"/>
      </w:rPr>
    </w:lvl>
    <w:lvl w:ilvl="5" w:tplc="C74EA218" w:tentative="1">
      <w:start w:val="1"/>
      <w:numFmt w:val="bullet"/>
      <w:lvlText w:val="•"/>
      <w:lvlJc w:val="left"/>
      <w:pPr>
        <w:tabs>
          <w:tab w:val="num" w:pos="4320"/>
        </w:tabs>
        <w:ind w:left="4320" w:hanging="360"/>
      </w:pPr>
      <w:rPr>
        <w:rFonts w:ascii="Times New Roman" w:hAnsi="Times New Roman" w:hint="default"/>
      </w:rPr>
    </w:lvl>
    <w:lvl w:ilvl="6" w:tplc="0ED4519C" w:tentative="1">
      <w:start w:val="1"/>
      <w:numFmt w:val="bullet"/>
      <w:lvlText w:val="•"/>
      <w:lvlJc w:val="left"/>
      <w:pPr>
        <w:tabs>
          <w:tab w:val="num" w:pos="5040"/>
        </w:tabs>
        <w:ind w:left="5040" w:hanging="360"/>
      </w:pPr>
      <w:rPr>
        <w:rFonts w:ascii="Times New Roman" w:hAnsi="Times New Roman" w:hint="default"/>
      </w:rPr>
    </w:lvl>
    <w:lvl w:ilvl="7" w:tplc="1DF25428" w:tentative="1">
      <w:start w:val="1"/>
      <w:numFmt w:val="bullet"/>
      <w:lvlText w:val="•"/>
      <w:lvlJc w:val="left"/>
      <w:pPr>
        <w:tabs>
          <w:tab w:val="num" w:pos="5760"/>
        </w:tabs>
        <w:ind w:left="5760" w:hanging="360"/>
      </w:pPr>
      <w:rPr>
        <w:rFonts w:ascii="Times New Roman" w:hAnsi="Times New Roman" w:hint="default"/>
      </w:rPr>
    </w:lvl>
    <w:lvl w:ilvl="8" w:tplc="01C2D7DC" w:tentative="1">
      <w:start w:val="1"/>
      <w:numFmt w:val="bullet"/>
      <w:lvlText w:val="•"/>
      <w:lvlJc w:val="left"/>
      <w:pPr>
        <w:tabs>
          <w:tab w:val="num" w:pos="6480"/>
        </w:tabs>
        <w:ind w:left="6480" w:hanging="360"/>
      </w:pPr>
      <w:rPr>
        <w:rFonts w:ascii="Times New Roman" w:hAnsi="Times New Roman" w:hint="default"/>
      </w:rPr>
    </w:lvl>
  </w:abstractNum>
  <w:abstractNum w:abstractNumId="5">
    <w:nsid w:val="351B14E4"/>
    <w:multiLevelType w:val="hybridMultilevel"/>
    <w:tmpl w:val="597A181E"/>
    <w:lvl w:ilvl="0" w:tplc="96105DFA">
      <w:start w:val="1"/>
      <w:numFmt w:val="bullet"/>
      <w:lvlText w:val="•"/>
      <w:lvlJc w:val="left"/>
      <w:pPr>
        <w:tabs>
          <w:tab w:val="num" w:pos="720"/>
        </w:tabs>
        <w:ind w:left="720" w:hanging="360"/>
      </w:pPr>
      <w:rPr>
        <w:rFonts w:ascii="Times New Roman" w:hAnsi="Times New Roman" w:hint="default"/>
      </w:rPr>
    </w:lvl>
    <w:lvl w:ilvl="1" w:tplc="D5D60598" w:tentative="1">
      <w:start w:val="1"/>
      <w:numFmt w:val="bullet"/>
      <w:lvlText w:val="•"/>
      <w:lvlJc w:val="left"/>
      <w:pPr>
        <w:tabs>
          <w:tab w:val="num" w:pos="1440"/>
        </w:tabs>
        <w:ind w:left="1440" w:hanging="360"/>
      </w:pPr>
      <w:rPr>
        <w:rFonts w:ascii="Times New Roman" w:hAnsi="Times New Roman" w:hint="default"/>
      </w:rPr>
    </w:lvl>
    <w:lvl w:ilvl="2" w:tplc="E01AF418" w:tentative="1">
      <w:start w:val="1"/>
      <w:numFmt w:val="bullet"/>
      <w:lvlText w:val="•"/>
      <w:lvlJc w:val="left"/>
      <w:pPr>
        <w:tabs>
          <w:tab w:val="num" w:pos="2160"/>
        </w:tabs>
        <w:ind w:left="2160" w:hanging="360"/>
      </w:pPr>
      <w:rPr>
        <w:rFonts w:ascii="Times New Roman" w:hAnsi="Times New Roman" w:hint="default"/>
      </w:rPr>
    </w:lvl>
    <w:lvl w:ilvl="3" w:tplc="C246750E" w:tentative="1">
      <w:start w:val="1"/>
      <w:numFmt w:val="bullet"/>
      <w:lvlText w:val="•"/>
      <w:lvlJc w:val="left"/>
      <w:pPr>
        <w:tabs>
          <w:tab w:val="num" w:pos="2880"/>
        </w:tabs>
        <w:ind w:left="2880" w:hanging="360"/>
      </w:pPr>
      <w:rPr>
        <w:rFonts w:ascii="Times New Roman" w:hAnsi="Times New Roman" w:hint="default"/>
      </w:rPr>
    </w:lvl>
    <w:lvl w:ilvl="4" w:tplc="00A88C34" w:tentative="1">
      <w:start w:val="1"/>
      <w:numFmt w:val="bullet"/>
      <w:lvlText w:val="•"/>
      <w:lvlJc w:val="left"/>
      <w:pPr>
        <w:tabs>
          <w:tab w:val="num" w:pos="3600"/>
        </w:tabs>
        <w:ind w:left="3600" w:hanging="360"/>
      </w:pPr>
      <w:rPr>
        <w:rFonts w:ascii="Times New Roman" w:hAnsi="Times New Roman" w:hint="default"/>
      </w:rPr>
    </w:lvl>
    <w:lvl w:ilvl="5" w:tplc="15AE3958" w:tentative="1">
      <w:start w:val="1"/>
      <w:numFmt w:val="bullet"/>
      <w:lvlText w:val="•"/>
      <w:lvlJc w:val="left"/>
      <w:pPr>
        <w:tabs>
          <w:tab w:val="num" w:pos="4320"/>
        </w:tabs>
        <w:ind w:left="4320" w:hanging="360"/>
      </w:pPr>
      <w:rPr>
        <w:rFonts w:ascii="Times New Roman" w:hAnsi="Times New Roman" w:hint="default"/>
      </w:rPr>
    </w:lvl>
    <w:lvl w:ilvl="6" w:tplc="63809A1C" w:tentative="1">
      <w:start w:val="1"/>
      <w:numFmt w:val="bullet"/>
      <w:lvlText w:val="•"/>
      <w:lvlJc w:val="left"/>
      <w:pPr>
        <w:tabs>
          <w:tab w:val="num" w:pos="5040"/>
        </w:tabs>
        <w:ind w:left="5040" w:hanging="360"/>
      </w:pPr>
      <w:rPr>
        <w:rFonts w:ascii="Times New Roman" w:hAnsi="Times New Roman" w:hint="default"/>
      </w:rPr>
    </w:lvl>
    <w:lvl w:ilvl="7" w:tplc="B0E4889C" w:tentative="1">
      <w:start w:val="1"/>
      <w:numFmt w:val="bullet"/>
      <w:lvlText w:val="•"/>
      <w:lvlJc w:val="left"/>
      <w:pPr>
        <w:tabs>
          <w:tab w:val="num" w:pos="5760"/>
        </w:tabs>
        <w:ind w:left="5760" w:hanging="360"/>
      </w:pPr>
      <w:rPr>
        <w:rFonts w:ascii="Times New Roman" w:hAnsi="Times New Roman" w:hint="default"/>
      </w:rPr>
    </w:lvl>
    <w:lvl w:ilvl="8" w:tplc="2EBC5AC8" w:tentative="1">
      <w:start w:val="1"/>
      <w:numFmt w:val="bullet"/>
      <w:lvlText w:val="•"/>
      <w:lvlJc w:val="left"/>
      <w:pPr>
        <w:tabs>
          <w:tab w:val="num" w:pos="6480"/>
        </w:tabs>
        <w:ind w:left="6480" w:hanging="360"/>
      </w:pPr>
      <w:rPr>
        <w:rFonts w:ascii="Times New Roman" w:hAnsi="Times New Roman" w:hint="default"/>
      </w:rPr>
    </w:lvl>
  </w:abstractNum>
  <w:abstractNum w:abstractNumId="6">
    <w:nsid w:val="352E7667"/>
    <w:multiLevelType w:val="hybridMultilevel"/>
    <w:tmpl w:val="40661486"/>
    <w:lvl w:ilvl="0" w:tplc="AED0DFE2">
      <w:start w:val="1"/>
      <w:numFmt w:val="bullet"/>
      <w:lvlText w:val="•"/>
      <w:lvlJc w:val="left"/>
      <w:pPr>
        <w:tabs>
          <w:tab w:val="num" w:pos="720"/>
        </w:tabs>
        <w:ind w:left="720" w:hanging="360"/>
      </w:pPr>
      <w:rPr>
        <w:rFonts w:ascii="Times New Roman" w:hAnsi="Times New Roman" w:hint="default"/>
      </w:rPr>
    </w:lvl>
    <w:lvl w:ilvl="1" w:tplc="6668FEBC" w:tentative="1">
      <w:start w:val="1"/>
      <w:numFmt w:val="bullet"/>
      <w:lvlText w:val="•"/>
      <w:lvlJc w:val="left"/>
      <w:pPr>
        <w:tabs>
          <w:tab w:val="num" w:pos="1440"/>
        </w:tabs>
        <w:ind w:left="1440" w:hanging="360"/>
      </w:pPr>
      <w:rPr>
        <w:rFonts w:ascii="Times New Roman" w:hAnsi="Times New Roman" w:hint="default"/>
      </w:rPr>
    </w:lvl>
    <w:lvl w:ilvl="2" w:tplc="F6829C28" w:tentative="1">
      <w:start w:val="1"/>
      <w:numFmt w:val="bullet"/>
      <w:lvlText w:val="•"/>
      <w:lvlJc w:val="left"/>
      <w:pPr>
        <w:tabs>
          <w:tab w:val="num" w:pos="2160"/>
        </w:tabs>
        <w:ind w:left="2160" w:hanging="360"/>
      </w:pPr>
      <w:rPr>
        <w:rFonts w:ascii="Times New Roman" w:hAnsi="Times New Roman" w:hint="default"/>
      </w:rPr>
    </w:lvl>
    <w:lvl w:ilvl="3" w:tplc="329E1EF0" w:tentative="1">
      <w:start w:val="1"/>
      <w:numFmt w:val="bullet"/>
      <w:lvlText w:val="•"/>
      <w:lvlJc w:val="left"/>
      <w:pPr>
        <w:tabs>
          <w:tab w:val="num" w:pos="2880"/>
        </w:tabs>
        <w:ind w:left="2880" w:hanging="360"/>
      </w:pPr>
      <w:rPr>
        <w:rFonts w:ascii="Times New Roman" w:hAnsi="Times New Roman" w:hint="default"/>
      </w:rPr>
    </w:lvl>
    <w:lvl w:ilvl="4" w:tplc="301C1EB2" w:tentative="1">
      <w:start w:val="1"/>
      <w:numFmt w:val="bullet"/>
      <w:lvlText w:val="•"/>
      <w:lvlJc w:val="left"/>
      <w:pPr>
        <w:tabs>
          <w:tab w:val="num" w:pos="3600"/>
        </w:tabs>
        <w:ind w:left="3600" w:hanging="360"/>
      </w:pPr>
      <w:rPr>
        <w:rFonts w:ascii="Times New Roman" w:hAnsi="Times New Roman" w:hint="default"/>
      </w:rPr>
    </w:lvl>
    <w:lvl w:ilvl="5" w:tplc="E23A5134" w:tentative="1">
      <w:start w:val="1"/>
      <w:numFmt w:val="bullet"/>
      <w:lvlText w:val="•"/>
      <w:lvlJc w:val="left"/>
      <w:pPr>
        <w:tabs>
          <w:tab w:val="num" w:pos="4320"/>
        </w:tabs>
        <w:ind w:left="4320" w:hanging="360"/>
      </w:pPr>
      <w:rPr>
        <w:rFonts w:ascii="Times New Roman" w:hAnsi="Times New Roman" w:hint="default"/>
      </w:rPr>
    </w:lvl>
    <w:lvl w:ilvl="6" w:tplc="BE0ECF38" w:tentative="1">
      <w:start w:val="1"/>
      <w:numFmt w:val="bullet"/>
      <w:lvlText w:val="•"/>
      <w:lvlJc w:val="left"/>
      <w:pPr>
        <w:tabs>
          <w:tab w:val="num" w:pos="5040"/>
        </w:tabs>
        <w:ind w:left="5040" w:hanging="360"/>
      </w:pPr>
      <w:rPr>
        <w:rFonts w:ascii="Times New Roman" w:hAnsi="Times New Roman" w:hint="default"/>
      </w:rPr>
    </w:lvl>
    <w:lvl w:ilvl="7" w:tplc="1002880A" w:tentative="1">
      <w:start w:val="1"/>
      <w:numFmt w:val="bullet"/>
      <w:lvlText w:val="•"/>
      <w:lvlJc w:val="left"/>
      <w:pPr>
        <w:tabs>
          <w:tab w:val="num" w:pos="5760"/>
        </w:tabs>
        <w:ind w:left="5760" w:hanging="360"/>
      </w:pPr>
      <w:rPr>
        <w:rFonts w:ascii="Times New Roman" w:hAnsi="Times New Roman" w:hint="default"/>
      </w:rPr>
    </w:lvl>
    <w:lvl w:ilvl="8" w:tplc="525633EC" w:tentative="1">
      <w:start w:val="1"/>
      <w:numFmt w:val="bullet"/>
      <w:lvlText w:val="•"/>
      <w:lvlJc w:val="left"/>
      <w:pPr>
        <w:tabs>
          <w:tab w:val="num" w:pos="6480"/>
        </w:tabs>
        <w:ind w:left="6480" w:hanging="360"/>
      </w:pPr>
      <w:rPr>
        <w:rFonts w:ascii="Times New Roman" w:hAnsi="Times New Roman" w:hint="default"/>
      </w:rPr>
    </w:lvl>
  </w:abstractNum>
  <w:abstractNum w:abstractNumId="7">
    <w:nsid w:val="44BD3927"/>
    <w:multiLevelType w:val="hybridMultilevel"/>
    <w:tmpl w:val="9F642670"/>
    <w:lvl w:ilvl="0" w:tplc="048A79FE">
      <w:start w:val="1"/>
      <w:numFmt w:val="bullet"/>
      <w:lvlText w:val="•"/>
      <w:lvlJc w:val="left"/>
      <w:pPr>
        <w:tabs>
          <w:tab w:val="num" w:pos="720"/>
        </w:tabs>
        <w:ind w:left="720" w:hanging="360"/>
      </w:pPr>
      <w:rPr>
        <w:rFonts w:ascii="Times New Roman" w:hAnsi="Times New Roman" w:hint="default"/>
      </w:rPr>
    </w:lvl>
    <w:lvl w:ilvl="1" w:tplc="8A12494C" w:tentative="1">
      <w:start w:val="1"/>
      <w:numFmt w:val="bullet"/>
      <w:lvlText w:val="•"/>
      <w:lvlJc w:val="left"/>
      <w:pPr>
        <w:tabs>
          <w:tab w:val="num" w:pos="1440"/>
        </w:tabs>
        <w:ind w:left="1440" w:hanging="360"/>
      </w:pPr>
      <w:rPr>
        <w:rFonts w:ascii="Times New Roman" w:hAnsi="Times New Roman" w:hint="default"/>
      </w:rPr>
    </w:lvl>
    <w:lvl w:ilvl="2" w:tplc="68EC9BF6" w:tentative="1">
      <w:start w:val="1"/>
      <w:numFmt w:val="bullet"/>
      <w:lvlText w:val="•"/>
      <w:lvlJc w:val="left"/>
      <w:pPr>
        <w:tabs>
          <w:tab w:val="num" w:pos="2160"/>
        </w:tabs>
        <w:ind w:left="2160" w:hanging="360"/>
      </w:pPr>
      <w:rPr>
        <w:rFonts w:ascii="Times New Roman" w:hAnsi="Times New Roman" w:hint="default"/>
      </w:rPr>
    </w:lvl>
    <w:lvl w:ilvl="3" w:tplc="D0FE38B8" w:tentative="1">
      <w:start w:val="1"/>
      <w:numFmt w:val="bullet"/>
      <w:lvlText w:val="•"/>
      <w:lvlJc w:val="left"/>
      <w:pPr>
        <w:tabs>
          <w:tab w:val="num" w:pos="2880"/>
        </w:tabs>
        <w:ind w:left="2880" w:hanging="360"/>
      </w:pPr>
      <w:rPr>
        <w:rFonts w:ascii="Times New Roman" w:hAnsi="Times New Roman" w:hint="default"/>
      </w:rPr>
    </w:lvl>
    <w:lvl w:ilvl="4" w:tplc="6D42FB58" w:tentative="1">
      <w:start w:val="1"/>
      <w:numFmt w:val="bullet"/>
      <w:lvlText w:val="•"/>
      <w:lvlJc w:val="left"/>
      <w:pPr>
        <w:tabs>
          <w:tab w:val="num" w:pos="3600"/>
        </w:tabs>
        <w:ind w:left="3600" w:hanging="360"/>
      </w:pPr>
      <w:rPr>
        <w:rFonts w:ascii="Times New Roman" w:hAnsi="Times New Roman" w:hint="default"/>
      </w:rPr>
    </w:lvl>
    <w:lvl w:ilvl="5" w:tplc="05747CA6" w:tentative="1">
      <w:start w:val="1"/>
      <w:numFmt w:val="bullet"/>
      <w:lvlText w:val="•"/>
      <w:lvlJc w:val="left"/>
      <w:pPr>
        <w:tabs>
          <w:tab w:val="num" w:pos="4320"/>
        </w:tabs>
        <w:ind w:left="4320" w:hanging="360"/>
      </w:pPr>
      <w:rPr>
        <w:rFonts w:ascii="Times New Roman" w:hAnsi="Times New Roman" w:hint="default"/>
      </w:rPr>
    </w:lvl>
    <w:lvl w:ilvl="6" w:tplc="943E8BF0" w:tentative="1">
      <w:start w:val="1"/>
      <w:numFmt w:val="bullet"/>
      <w:lvlText w:val="•"/>
      <w:lvlJc w:val="left"/>
      <w:pPr>
        <w:tabs>
          <w:tab w:val="num" w:pos="5040"/>
        </w:tabs>
        <w:ind w:left="5040" w:hanging="360"/>
      </w:pPr>
      <w:rPr>
        <w:rFonts w:ascii="Times New Roman" w:hAnsi="Times New Roman" w:hint="default"/>
      </w:rPr>
    </w:lvl>
    <w:lvl w:ilvl="7" w:tplc="1F08E72E" w:tentative="1">
      <w:start w:val="1"/>
      <w:numFmt w:val="bullet"/>
      <w:lvlText w:val="•"/>
      <w:lvlJc w:val="left"/>
      <w:pPr>
        <w:tabs>
          <w:tab w:val="num" w:pos="5760"/>
        </w:tabs>
        <w:ind w:left="5760" w:hanging="360"/>
      </w:pPr>
      <w:rPr>
        <w:rFonts w:ascii="Times New Roman" w:hAnsi="Times New Roman" w:hint="default"/>
      </w:rPr>
    </w:lvl>
    <w:lvl w:ilvl="8" w:tplc="6C7E9FC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7C470E6"/>
    <w:multiLevelType w:val="hybridMultilevel"/>
    <w:tmpl w:val="C9660CF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4992302A"/>
    <w:multiLevelType w:val="hybridMultilevel"/>
    <w:tmpl w:val="020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D3FA0"/>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D517BE6"/>
    <w:multiLevelType w:val="hybridMultilevel"/>
    <w:tmpl w:val="18C0CC4E"/>
    <w:lvl w:ilvl="0" w:tplc="785258C4">
      <w:start w:val="1"/>
      <w:numFmt w:val="bullet"/>
      <w:lvlText w:val="•"/>
      <w:lvlJc w:val="left"/>
      <w:pPr>
        <w:tabs>
          <w:tab w:val="num" w:pos="720"/>
        </w:tabs>
        <w:ind w:left="720" w:hanging="360"/>
      </w:pPr>
      <w:rPr>
        <w:rFonts w:ascii="Times New Roman" w:hAnsi="Times New Roman" w:hint="default"/>
      </w:rPr>
    </w:lvl>
    <w:lvl w:ilvl="1" w:tplc="B284FD40" w:tentative="1">
      <w:start w:val="1"/>
      <w:numFmt w:val="bullet"/>
      <w:lvlText w:val="•"/>
      <w:lvlJc w:val="left"/>
      <w:pPr>
        <w:tabs>
          <w:tab w:val="num" w:pos="1440"/>
        </w:tabs>
        <w:ind w:left="1440" w:hanging="360"/>
      </w:pPr>
      <w:rPr>
        <w:rFonts w:ascii="Times New Roman" w:hAnsi="Times New Roman" w:hint="default"/>
      </w:rPr>
    </w:lvl>
    <w:lvl w:ilvl="2" w:tplc="222EBE52" w:tentative="1">
      <w:start w:val="1"/>
      <w:numFmt w:val="bullet"/>
      <w:lvlText w:val="•"/>
      <w:lvlJc w:val="left"/>
      <w:pPr>
        <w:tabs>
          <w:tab w:val="num" w:pos="2160"/>
        </w:tabs>
        <w:ind w:left="2160" w:hanging="360"/>
      </w:pPr>
      <w:rPr>
        <w:rFonts w:ascii="Times New Roman" w:hAnsi="Times New Roman" w:hint="default"/>
      </w:rPr>
    </w:lvl>
    <w:lvl w:ilvl="3" w:tplc="DDDE232C" w:tentative="1">
      <w:start w:val="1"/>
      <w:numFmt w:val="bullet"/>
      <w:lvlText w:val="•"/>
      <w:lvlJc w:val="left"/>
      <w:pPr>
        <w:tabs>
          <w:tab w:val="num" w:pos="2880"/>
        </w:tabs>
        <w:ind w:left="2880" w:hanging="360"/>
      </w:pPr>
      <w:rPr>
        <w:rFonts w:ascii="Times New Roman" w:hAnsi="Times New Roman" w:hint="default"/>
      </w:rPr>
    </w:lvl>
    <w:lvl w:ilvl="4" w:tplc="9134107A" w:tentative="1">
      <w:start w:val="1"/>
      <w:numFmt w:val="bullet"/>
      <w:lvlText w:val="•"/>
      <w:lvlJc w:val="left"/>
      <w:pPr>
        <w:tabs>
          <w:tab w:val="num" w:pos="3600"/>
        </w:tabs>
        <w:ind w:left="3600" w:hanging="360"/>
      </w:pPr>
      <w:rPr>
        <w:rFonts w:ascii="Times New Roman" w:hAnsi="Times New Roman" w:hint="default"/>
      </w:rPr>
    </w:lvl>
    <w:lvl w:ilvl="5" w:tplc="584A87A4" w:tentative="1">
      <w:start w:val="1"/>
      <w:numFmt w:val="bullet"/>
      <w:lvlText w:val="•"/>
      <w:lvlJc w:val="left"/>
      <w:pPr>
        <w:tabs>
          <w:tab w:val="num" w:pos="4320"/>
        </w:tabs>
        <w:ind w:left="4320" w:hanging="360"/>
      </w:pPr>
      <w:rPr>
        <w:rFonts w:ascii="Times New Roman" w:hAnsi="Times New Roman" w:hint="default"/>
      </w:rPr>
    </w:lvl>
    <w:lvl w:ilvl="6" w:tplc="08F27E66" w:tentative="1">
      <w:start w:val="1"/>
      <w:numFmt w:val="bullet"/>
      <w:lvlText w:val="•"/>
      <w:lvlJc w:val="left"/>
      <w:pPr>
        <w:tabs>
          <w:tab w:val="num" w:pos="5040"/>
        </w:tabs>
        <w:ind w:left="5040" w:hanging="360"/>
      </w:pPr>
      <w:rPr>
        <w:rFonts w:ascii="Times New Roman" w:hAnsi="Times New Roman" w:hint="default"/>
      </w:rPr>
    </w:lvl>
    <w:lvl w:ilvl="7" w:tplc="AA1677FA" w:tentative="1">
      <w:start w:val="1"/>
      <w:numFmt w:val="bullet"/>
      <w:lvlText w:val="•"/>
      <w:lvlJc w:val="left"/>
      <w:pPr>
        <w:tabs>
          <w:tab w:val="num" w:pos="5760"/>
        </w:tabs>
        <w:ind w:left="5760" w:hanging="360"/>
      </w:pPr>
      <w:rPr>
        <w:rFonts w:ascii="Times New Roman" w:hAnsi="Times New Roman" w:hint="default"/>
      </w:rPr>
    </w:lvl>
    <w:lvl w:ilvl="8" w:tplc="4C967D9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48431ED"/>
    <w:multiLevelType w:val="multilevel"/>
    <w:tmpl w:val="023E6F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10"/>
  </w:num>
  <w:num w:numId="3">
    <w:abstractNumId w:val="9"/>
  </w:num>
  <w:num w:numId="4">
    <w:abstractNumId w:val="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5"/>
  </w:num>
  <w:num w:numId="12">
    <w:abstractNumId w:val="6"/>
  </w:num>
  <w:num w:numId="13">
    <w:abstractNumId w:val="4"/>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1A9"/>
    <w:rsid w:val="00004392"/>
    <w:rsid w:val="00004CE8"/>
    <w:rsid w:val="00011C7B"/>
    <w:rsid w:val="000137BC"/>
    <w:rsid w:val="00024D51"/>
    <w:rsid w:val="00025671"/>
    <w:rsid w:val="000310B6"/>
    <w:rsid w:val="00033402"/>
    <w:rsid w:val="00034D8F"/>
    <w:rsid w:val="00037C8E"/>
    <w:rsid w:val="00041030"/>
    <w:rsid w:val="00042CC8"/>
    <w:rsid w:val="00046A2C"/>
    <w:rsid w:val="00050024"/>
    <w:rsid w:val="000505E9"/>
    <w:rsid w:val="00050873"/>
    <w:rsid w:val="00056B6F"/>
    <w:rsid w:val="0006061D"/>
    <w:rsid w:val="00062766"/>
    <w:rsid w:val="00065853"/>
    <w:rsid w:val="00070E98"/>
    <w:rsid w:val="00071227"/>
    <w:rsid w:val="00071568"/>
    <w:rsid w:val="00080C43"/>
    <w:rsid w:val="0008188B"/>
    <w:rsid w:val="000822CA"/>
    <w:rsid w:val="00082D83"/>
    <w:rsid w:val="00083A1D"/>
    <w:rsid w:val="00085386"/>
    <w:rsid w:val="00086241"/>
    <w:rsid w:val="000869D1"/>
    <w:rsid w:val="0009247A"/>
    <w:rsid w:val="00094A86"/>
    <w:rsid w:val="000966B5"/>
    <w:rsid w:val="000A04CB"/>
    <w:rsid w:val="000A2B9B"/>
    <w:rsid w:val="000B2FC3"/>
    <w:rsid w:val="000B77C0"/>
    <w:rsid w:val="000C7A35"/>
    <w:rsid w:val="000D5EA8"/>
    <w:rsid w:val="000E2022"/>
    <w:rsid w:val="000E2D99"/>
    <w:rsid w:val="000E3864"/>
    <w:rsid w:val="000E3A32"/>
    <w:rsid w:val="000E4F37"/>
    <w:rsid w:val="000F1C23"/>
    <w:rsid w:val="000F466F"/>
    <w:rsid w:val="000F57D3"/>
    <w:rsid w:val="00101345"/>
    <w:rsid w:val="00104423"/>
    <w:rsid w:val="00113659"/>
    <w:rsid w:val="00120D4B"/>
    <w:rsid w:val="00122AB5"/>
    <w:rsid w:val="00122F97"/>
    <w:rsid w:val="0012475A"/>
    <w:rsid w:val="0013073F"/>
    <w:rsid w:val="00130EB4"/>
    <w:rsid w:val="0013162B"/>
    <w:rsid w:val="001338EF"/>
    <w:rsid w:val="00133F79"/>
    <w:rsid w:val="00143F62"/>
    <w:rsid w:val="0014447C"/>
    <w:rsid w:val="001444E7"/>
    <w:rsid w:val="00145A07"/>
    <w:rsid w:val="00151086"/>
    <w:rsid w:val="001548A4"/>
    <w:rsid w:val="00154E48"/>
    <w:rsid w:val="00154F04"/>
    <w:rsid w:val="00155162"/>
    <w:rsid w:val="00160C4D"/>
    <w:rsid w:val="00162B33"/>
    <w:rsid w:val="0016466B"/>
    <w:rsid w:val="00164F81"/>
    <w:rsid w:val="00167337"/>
    <w:rsid w:val="001701CF"/>
    <w:rsid w:val="00170744"/>
    <w:rsid w:val="00172EA3"/>
    <w:rsid w:val="00185341"/>
    <w:rsid w:val="00192B9E"/>
    <w:rsid w:val="0019300B"/>
    <w:rsid w:val="00196EE9"/>
    <w:rsid w:val="001A2AA6"/>
    <w:rsid w:val="001B30D2"/>
    <w:rsid w:val="001C0F64"/>
    <w:rsid w:val="001C1D0B"/>
    <w:rsid w:val="001C4F50"/>
    <w:rsid w:val="001D2EB4"/>
    <w:rsid w:val="001D4625"/>
    <w:rsid w:val="001D65CB"/>
    <w:rsid w:val="001D6617"/>
    <w:rsid w:val="001D7B58"/>
    <w:rsid w:val="001E09BA"/>
    <w:rsid w:val="001E3B4D"/>
    <w:rsid w:val="001F1A07"/>
    <w:rsid w:val="001F6875"/>
    <w:rsid w:val="001F7A9E"/>
    <w:rsid w:val="001F7F4D"/>
    <w:rsid w:val="002016E9"/>
    <w:rsid w:val="00202A6D"/>
    <w:rsid w:val="00205796"/>
    <w:rsid w:val="00207987"/>
    <w:rsid w:val="00211778"/>
    <w:rsid w:val="0021517B"/>
    <w:rsid w:val="00216C66"/>
    <w:rsid w:val="00217436"/>
    <w:rsid w:val="002210BB"/>
    <w:rsid w:val="00225AA7"/>
    <w:rsid w:val="0022738E"/>
    <w:rsid w:val="00233791"/>
    <w:rsid w:val="00237634"/>
    <w:rsid w:val="00241206"/>
    <w:rsid w:val="00244F70"/>
    <w:rsid w:val="002464C8"/>
    <w:rsid w:val="002511D9"/>
    <w:rsid w:val="00254B3B"/>
    <w:rsid w:val="00261F4D"/>
    <w:rsid w:val="002627F0"/>
    <w:rsid w:val="00263F97"/>
    <w:rsid w:val="0026688C"/>
    <w:rsid w:val="0027041D"/>
    <w:rsid w:val="0027179B"/>
    <w:rsid w:val="00272232"/>
    <w:rsid w:val="002752B3"/>
    <w:rsid w:val="002856F8"/>
    <w:rsid w:val="002919DB"/>
    <w:rsid w:val="00292D6A"/>
    <w:rsid w:val="00294265"/>
    <w:rsid w:val="00295E7E"/>
    <w:rsid w:val="002A3E5E"/>
    <w:rsid w:val="002B780A"/>
    <w:rsid w:val="002C0E65"/>
    <w:rsid w:val="002C61C9"/>
    <w:rsid w:val="002C65A9"/>
    <w:rsid w:val="002D3018"/>
    <w:rsid w:val="002D3E30"/>
    <w:rsid w:val="002D4A4F"/>
    <w:rsid w:val="002D5CBF"/>
    <w:rsid w:val="002D635E"/>
    <w:rsid w:val="002D739E"/>
    <w:rsid w:val="002E1E85"/>
    <w:rsid w:val="002E5468"/>
    <w:rsid w:val="002E5F3D"/>
    <w:rsid w:val="002E64EF"/>
    <w:rsid w:val="002E6B00"/>
    <w:rsid w:val="002E7CB0"/>
    <w:rsid w:val="002F07C8"/>
    <w:rsid w:val="002F2BCE"/>
    <w:rsid w:val="002F5698"/>
    <w:rsid w:val="002F6372"/>
    <w:rsid w:val="002F65C3"/>
    <w:rsid w:val="003013A5"/>
    <w:rsid w:val="00302888"/>
    <w:rsid w:val="00303006"/>
    <w:rsid w:val="00305B50"/>
    <w:rsid w:val="00311C74"/>
    <w:rsid w:val="00320A34"/>
    <w:rsid w:val="00325A47"/>
    <w:rsid w:val="003346B0"/>
    <w:rsid w:val="00334E37"/>
    <w:rsid w:val="00336CBB"/>
    <w:rsid w:val="00337876"/>
    <w:rsid w:val="00341938"/>
    <w:rsid w:val="00351B12"/>
    <w:rsid w:val="003531AB"/>
    <w:rsid w:val="003533B1"/>
    <w:rsid w:val="00361797"/>
    <w:rsid w:val="003631E9"/>
    <w:rsid w:val="003712E5"/>
    <w:rsid w:val="00374FF9"/>
    <w:rsid w:val="0037673D"/>
    <w:rsid w:val="00376FEE"/>
    <w:rsid w:val="00383C15"/>
    <w:rsid w:val="00394142"/>
    <w:rsid w:val="003A3C95"/>
    <w:rsid w:val="003B1404"/>
    <w:rsid w:val="003C0914"/>
    <w:rsid w:val="003C11B8"/>
    <w:rsid w:val="003C3045"/>
    <w:rsid w:val="003D04BB"/>
    <w:rsid w:val="003D128D"/>
    <w:rsid w:val="003D27BE"/>
    <w:rsid w:val="003D4194"/>
    <w:rsid w:val="003D5DC0"/>
    <w:rsid w:val="003E008D"/>
    <w:rsid w:val="003E23B1"/>
    <w:rsid w:val="003E2BBC"/>
    <w:rsid w:val="003E2FE6"/>
    <w:rsid w:val="003E34C0"/>
    <w:rsid w:val="003E7282"/>
    <w:rsid w:val="003F10A2"/>
    <w:rsid w:val="003F339B"/>
    <w:rsid w:val="00407541"/>
    <w:rsid w:val="0041184A"/>
    <w:rsid w:val="00412EEE"/>
    <w:rsid w:val="004176D3"/>
    <w:rsid w:val="0042108B"/>
    <w:rsid w:val="00424FFC"/>
    <w:rsid w:val="00426D6C"/>
    <w:rsid w:val="00433861"/>
    <w:rsid w:val="004341AC"/>
    <w:rsid w:val="00440888"/>
    <w:rsid w:val="00444438"/>
    <w:rsid w:val="0044566A"/>
    <w:rsid w:val="00446DB1"/>
    <w:rsid w:val="00452313"/>
    <w:rsid w:val="00454756"/>
    <w:rsid w:val="00455298"/>
    <w:rsid w:val="00466A95"/>
    <w:rsid w:val="00467FDE"/>
    <w:rsid w:val="0047433B"/>
    <w:rsid w:val="004751BF"/>
    <w:rsid w:val="004772E4"/>
    <w:rsid w:val="0048024D"/>
    <w:rsid w:val="00481240"/>
    <w:rsid w:val="00484BA4"/>
    <w:rsid w:val="0048699D"/>
    <w:rsid w:val="004870C3"/>
    <w:rsid w:val="00493002"/>
    <w:rsid w:val="0049648F"/>
    <w:rsid w:val="004A0A23"/>
    <w:rsid w:val="004B184C"/>
    <w:rsid w:val="004B18A8"/>
    <w:rsid w:val="004B415A"/>
    <w:rsid w:val="004C7F9B"/>
    <w:rsid w:val="004D582E"/>
    <w:rsid w:val="004D6302"/>
    <w:rsid w:val="004E0CB9"/>
    <w:rsid w:val="004E19D0"/>
    <w:rsid w:val="004E1A69"/>
    <w:rsid w:val="004E2375"/>
    <w:rsid w:val="004E2A5D"/>
    <w:rsid w:val="004E342E"/>
    <w:rsid w:val="004E6999"/>
    <w:rsid w:val="004F324D"/>
    <w:rsid w:val="00500405"/>
    <w:rsid w:val="00502A67"/>
    <w:rsid w:val="00506318"/>
    <w:rsid w:val="005075FC"/>
    <w:rsid w:val="00510EF1"/>
    <w:rsid w:val="00514990"/>
    <w:rsid w:val="00516419"/>
    <w:rsid w:val="005251B0"/>
    <w:rsid w:val="005255D1"/>
    <w:rsid w:val="00530E8D"/>
    <w:rsid w:val="00531B73"/>
    <w:rsid w:val="00534177"/>
    <w:rsid w:val="0054057C"/>
    <w:rsid w:val="0054072B"/>
    <w:rsid w:val="00543CCF"/>
    <w:rsid w:val="0054491B"/>
    <w:rsid w:val="00550EB7"/>
    <w:rsid w:val="005527BE"/>
    <w:rsid w:val="00555AF2"/>
    <w:rsid w:val="00557DF5"/>
    <w:rsid w:val="005600E9"/>
    <w:rsid w:val="00560D6F"/>
    <w:rsid w:val="0056106E"/>
    <w:rsid w:val="00564F17"/>
    <w:rsid w:val="0056734C"/>
    <w:rsid w:val="00570E22"/>
    <w:rsid w:val="00571117"/>
    <w:rsid w:val="005753F9"/>
    <w:rsid w:val="0057580D"/>
    <w:rsid w:val="005837B5"/>
    <w:rsid w:val="005861D8"/>
    <w:rsid w:val="00592242"/>
    <w:rsid w:val="00596610"/>
    <w:rsid w:val="00596C94"/>
    <w:rsid w:val="005A1878"/>
    <w:rsid w:val="005A3A08"/>
    <w:rsid w:val="005A6395"/>
    <w:rsid w:val="005A7541"/>
    <w:rsid w:val="005B0AAF"/>
    <w:rsid w:val="005B2E4F"/>
    <w:rsid w:val="005B6602"/>
    <w:rsid w:val="005D0906"/>
    <w:rsid w:val="005D50E0"/>
    <w:rsid w:val="005D780E"/>
    <w:rsid w:val="005E160E"/>
    <w:rsid w:val="005E2D15"/>
    <w:rsid w:val="005E30BC"/>
    <w:rsid w:val="005E464A"/>
    <w:rsid w:val="005E637E"/>
    <w:rsid w:val="005F0E31"/>
    <w:rsid w:val="005F1B33"/>
    <w:rsid w:val="005F27EA"/>
    <w:rsid w:val="005F2C54"/>
    <w:rsid w:val="005F76ED"/>
    <w:rsid w:val="00604375"/>
    <w:rsid w:val="00610666"/>
    <w:rsid w:val="00611A79"/>
    <w:rsid w:val="00611AE7"/>
    <w:rsid w:val="006131F3"/>
    <w:rsid w:val="00616D3F"/>
    <w:rsid w:val="006210A5"/>
    <w:rsid w:val="00624472"/>
    <w:rsid w:val="00624530"/>
    <w:rsid w:val="00624607"/>
    <w:rsid w:val="00630604"/>
    <w:rsid w:val="006442D5"/>
    <w:rsid w:val="00644950"/>
    <w:rsid w:val="00655FE5"/>
    <w:rsid w:val="006632CB"/>
    <w:rsid w:val="00663FD3"/>
    <w:rsid w:val="006703CE"/>
    <w:rsid w:val="006748E8"/>
    <w:rsid w:val="00677FF8"/>
    <w:rsid w:val="00684753"/>
    <w:rsid w:val="00690CA8"/>
    <w:rsid w:val="0069170E"/>
    <w:rsid w:val="006938C1"/>
    <w:rsid w:val="006A0915"/>
    <w:rsid w:val="006A17E9"/>
    <w:rsid w:val="006A335F"/>
    <w:rsid w:val="006B134E"/>
    <w:rsid w:val="006B46FB"/>
    <w:rsid w:val="006B5DAA"/>
    <w:rsid w:val="006C2D8F"/>
    <w:rsid w:val="006C3C3D"/>
    <w:rsid w:val="006C5C5C"/>
    <w:rsid w:val="006C7897"/>
    <w:rsid w:val="006D23C1"/>
    <w:rsid w:val="006D3096"/>
    <w:rsid w:val="006D595C"/>
    <w:rsid w:val="006E2701"/>
    <w:rsid w:val="006E3D10"/>
    <w:rsid w:val="006F3A14"/>
    <w:rsid w:val="006F79EC"/>
    <w:rsid w:val="0070059C"/>
    <w:rsid w:val="007006E9"/>
    <w:rsid w:val="00701A23"/>
    <w:rsid w:val="00702349"/>
    <w:rsid w:val="00703BB8"/>
    <w:rsid w:val="00712B6A"/>
    <w:rsid w:val="0071336B"/>
    <w:rsid w:val="007142FA"/>
    <w:rsid w:val="007204D3"/>
    <w:rsid w:val="00721B4D"/>
    <w:rsid w:val="0072535F"/>
    <w:rsid w:val="007254BF"/>
    <w:rsid w:val="0073215B"/>
    <w:rsid w:val="0073604A"/>
    <w:rsid w:val="00737685"/>
    <w:rsid w:val="00741B72"/>
    <w:rsid w:val="00742643"/>
    <w:rsid w:val="00743049"/>
    <w:rsid w:val="00743165"/>
    <w:rsid w:val="00743750"/>
    <w:rsid w:val="00751D25"/>
    <w:rsid w:val="007525F1"/>
    <w:rsid w:val="00755918"/>
    <w:rsid w:val="00762574"/>
    <w:rsid w:val="007703D1"/>
    <w:rsid w:val="00770C99"/>
    <w:rsid w:val="00784170"/>
    <w:rsid w:val="00786E23"/>
    <w:rsid w:val="007959DF"/>
    <w:rsid w:val="007977F7"/>
    <w:rsid w:val="00797AE3"/>
    <w:rsid w:val="007A14DE"/>
    <w:rsid w:val="007A3447"/>
    <w:rsid w:val="007B154C"/>
    <w:rsid w:val="007B17BE"/>
    <w:rsid w:val="007B3607"/>
    <w:rsid w:val="007B5B66"/>
    <w:rsid w:val="007B6271"/>
    <w:rsid w:val="007B7564"/>
    <w:rsid w:val="007C11AE"/>
    <w:rsid w:val="007C1BE5"/>
    <w:rsid w:val="007C3890"/>
    <w:rsid w:val="007C418A"/>
    <w:rsid w:val="007D161F"/>
    <w:rsid w:val="007D2D8D"/>
    <w:rsid w:val="007D4755"/>
    <w:rsid w:val="007D6356"/>
    <w:rsid w:val="007D6BB5"/>
    <w:rsid w:val="007E399D"/>
    <w:rsid w:val="007E66EA"/>
    <w:rsid w:val="007F1B4A"/>
    <w:rsid w:val="007F1D44"/>
    <w:rsid w:val="007F42C3"/>
    <w:rsid w:val="007F6148"/>
    <w:rsid w:val="007F7854"/>
    <w:rsid w:val="00804131"/>
    <w:rsid w:val="00805BDF"/>
    <w:rsid w:val="00806AD6"/>
    <w:rsid w:val="0080793E"/>
    <w:rsid w:val="00811F31"/>
    <w:rsid w:val="00812F47"/>
    <w:rsid w:val="00827AA2"/>
    <w:rsid w:val="008329DC"/>
    <w:rsid w:val="00833925"/>
    <w:rsid w:val="00835CF2"/>
    <w:rsid w:val="0083624C"/>
    <w:rsid w:val="008374F0"/>
    <w:rsid w:val="0084153A"/>
    <w:rsid w:val="008432BE"/>
    <w:rsid w:val="00844234"/>
    <w:rsid w:val="0084494C"/>
    <w:rsid w:val="00850D54"/>
    <w:rsid w:val="00850ECC"/>
    <w:rsid w:val="00852341"/>
    <w:rsid w:val="00852E8C"/>
    <w:rsid w:val="008533C4"/>
    <w:rsid w:val="00860D6B"/>
    <w:rsid w:val="00862A5E"/>
    <w:rsid w:val="00870A27"/>
    <w:rsid w:val="00876885"/>
    <w:rsid w:val="00876EB7"/>
    <w:rsid w:val="0088181F"/>
    <w:rsid w:val="00881B03"/>
    <w:rsid w:val="008877EF"/>
    <w:rsid w:val="0089398E"/>
    <w:rsid w:val="008A6A81"/>
    <w:rsid w:val="008B3BE7"/>
    <w:rsid w:val="008B4A42"/>
    <w:rsid w:val="008C23E4"/>
    <w:rsid w:val="008C31FF"/>
    <w:rsid w:val="008C3B70"/>
    <w:rsid w:val="008C621A"/>
    <w:rsid w:val="008D2AB6"/>
    <w:rsid w:val="008D61B5"/>
    <w:rsid w:val="008D6368"/>
    <w:rsid w:val="008E29CE"/>
    <w:rsid w:val="008E3B09"/>
    <w:rsid w:val="008F4746"/>
    <w:rsid w:val="008F6437"/>
    <w:rsid w:val="00904303"/>
    <w:rsid w:val="0090754A"/>
    <w:rsid w:val="0091288A"/>
    <w:rsid w:val="009130EF"/>
    <w:rsid w:val="009147C0"/>
    <w:rsid w:val="009161A9"/>
    <w:rsid w:val="00921721"/>
    <w:rsid w:val="00923A62"/>
    <w:rsid w:val="00924816"/>
    <w:rsid w:val="00924962"/>
    <w:rsid w:val="00924E53"/>
    <w:rsid w:val="009300B5"/>
    <w:rsid w:val="00936ECD"/>
    <w:rsid w:val="00937405"/>
    <w:rsid w:val="00941BE8"/>
    <w:rsid w:val="00944D55"/>
    <w:rsid w:val="009466D7"/>
    <w:rsid w:val="00953831"/>
    <w:rsid w:val="0096204F"/>
    <w:rsid w:val="0096296B"/>
    <w:rsid w:val="00966E88"/>
    <w:rsid w:val="00976961"/>
    <w:rsid w:val="0098082C"/>
    <w:rsid w:val="009825EC"/>
    <w:rsid w:val="00982A97"/>
    <w:rsid w:val="0098625D"/>
    <w:rsid w:val="00990885"/>
    <w:rsid w:val="009A61E1"/>
    <w:rsid w:val="009B0848"/>
    <w:rsid w:val="009B1986"/>
    <w:rsid w:val="009B20B1"/>
    <w:rsid w:val="009C2DF8"/>
    <w:rsid w:val="009C3E77"/>
    <w:rsid w:val="009C52B5"/>
    <w:rsid w:val="009C6279"/>
    <w:rsid w:val="009C62F1"/>
    <w:rsid w:val="009C7B04"/>
    <w:rsid w:val="009D54E9"/>
    <w:rsid w:val="009D59DF"/>
    <w:rsid w:val="009D6CB2"/>
    <w:rsid w:val="009E555F"/>
    <w:rsid w:val="009E65DD"/>
    <w:rsid w:val="009F23C8"/>
    <w:rsid w:val="009F5285"/>
    <w:rsid w:val="009F6EAB"/>
    <w:rsid w:val="00A009F1"/>
    <w:rsid w:val="00A06705"/>
    <w:rsid w:val="00A06E7E"/>
    <w:rsid w:val="00A07430"/>
    <w:rsid w:val="00A151B5"/>
    <w:rsid w:val="00A1620C"/>
    <w:rsid w:val="00A17BCF"/>
    <w:rsid w:val="00A308F2"/>
    <w:rsid w:val="00A30E35"/>
    <w:rsid w:val="00A31080"/>
    <w:rsid w:val="00A33844"/>
    <w:rsid w:val="00A345B8"/>
    <w:rsid w:val="00A44383"/>
    <w:rsid w:val="00A47786"/>
    <w:rsid w:val="00A51912"/>
    <w:rsid w:val="00A562B3"/>
    <w:rsid w:val="00A62485"/>
    <w:rsid w:val="00A72BFE"/>
    <w:rsid w:val="00A772C5"/>
    <w:rsid w:val="00A80BD9"/>
    <w:rsid w:val="00A83E91"/>
    <w:rsid w:val="00A843BD"/>
    <w:rsid w:val="00A854BD"/>
    <w:rsid w:val="00A864DB"/>
    <w:rsid w:val="00A8797F"/>
    <w:rsid w:val="00A91C4E"/>
    <w:rsid w:val="00AA1F36"/>
    <w:rsid w:val="00AA2080"/>
    <w:rsid w:val="00AA2E72"/>
    <w:rsid w:val="00AA7EE2"/>
    <w:rsid w:val="00AB0176"/>
    <w:rsid w:val="00AB3BB3"/>
    <w:rsid w:val="00AB3D46"/>
    <w:rsid w:val="00AB4333"/>
    <w:rsid w:val="00AB5032"/>
    <w:rsid w:val="00AB5B9C"/>
    <w:rsid w:val="00AB618D"/>
    <w:rsid w:val="00AB6D9C"/>
    <w:rsid w:val="00AC2604"/>
    <w:rsid w:val="00AC7F9A"/>
    <w:rsid w:val="00AD05B0"/>
    <w:rsid w:val="00AD73F6"/>
    <w:rsid w:val="00AE21B0"/>
    <w:rsid w:val="00AE71CA"/>
    <w:rsid w:val="00AF1181"/>
    <w:rsid w:val="00AF74D5"/>
    <w:rsid w:val="00B0084B"/>
    <w:rsid w:val="00B0110C"/>
    <w:rsid w:val="00B02C21"/>
    <w:rsid w:val="00B07CA0"/>
    <w:rsid w:val="00B1384A"/>
    <w:rsid w:val="00B1426D"/>
    <w:rsid w:val="00B15B7F"/>
    <w:rsid w:val="00B24489"/>
    <w:rsid w:val="00B26DCA"/>
    <w:rsid w:val="00B3417A"/>
    <w:rsid w:val="00B3778A"/>
    <w:rsid w:val="00B4446F"/>
    <w:rsid w:val="00B45499"/>
    <w:rsid w:val="00B45C37"/>
    <w:rsid w:val="00B46658"/>
    <w:rsid w:val="00B50FBD"/>
    <w:rsid w:val="00B55B28"/>
    <w:rsid w:val="00B57734"/>
    <w:rsid w:val="00B57A96"/>
    <w:rsid w:val="00B601AC"/>
    <w:rsid w:val="00B64866"/>
    <w:rsid w:val="00B651FD"/>
    <w:rsid w:val="00B655E7"/>
    <w:rsid w:val="00B7185E"/>
    <w:rsid w:val="00B718DB"/>
    <w:rsid w:val="00B72D87"/>
    <w:rsid w:val="00B73234"/>
    <w:rsid w:val="00B74C5F"/>
    <w:rsid w:val="00B811CC"/>
    <w:rsid w:val="00B83160"/>
    <w:rsid w:val="00B8554D"/>
    <w:rsid w:val="00B8559F"/>
    <w:rsid w:val="00B91A74"/>
    <w:rsid w:val="00B93D01"/>
    <w:rsid w:val="00B968EC"/>
    <w:rsid w:val="00B97F75"/>
    <w:rsid w:val="00BA07FA"/>
    <w:rsid w:val="00BA2A2B"/>
    <w:rsid w:val="00BA571E"/>
    <w:rsid w:val="00BA5BB8"/>
    <w:rsid w:val="00BA6232"/>
    <w:rsid w:val="00BA7148"/>
    <w:rsid w:val="00BB1380"/>
    <w:rsid w:val="00BB4496"/>
    <w:rsid w:val="00BB7BA3"/>
    <w:rsid w:val="00BC37E0"/>
    <w:rsid w:val="00BC4085"/>
    <w:rsid w:val="00BC6422"/>
    <w:rsid w:val="00BC755A"/>
    <w:rsid w:val="00BD0879"/>
    <w:rsid w:val="00BD1E31"/>
    <w:rsid w:val="00BD3DB7"/>
    <w:rsid w:val="00BD4FAE"/>
    <w:rsid w:val="00BE03C5"/>
    <w:rsid w:val="00BE1181"/>
    <w:rsid w:val="00BE1D56"/>
    <w:rsid w:val="00BE1E34"/>
    <w:rsid w:val="00BE7B71"/>
    <w:rsid w:val="00BF3729"/>
    <w:rsid w:val="00BF3800"/>
    <w:rsid w:val="00BF6C23"/>
    <w:rsid w:val="00BF719C"/>
    <w:rsid w:val="00C0147A"/>
    <w:rsid w:val="00C067F9"/>
    <w:rsid w:val="00C121BE"/>
    <w:rsid w:val="00C14805"/>
    <w:rsid w:val="00C331CE"/>
    <w:rsid w:val="00C373B2"/>
    <w:rsid w:val="00C44317"/>
    <w:rsid w:val="00C4551A"/>
    <w:rsid w:val="00C45797"/>
    <w:rsid w:val="00C46D93"/>
    <w:rsid w:val="00C50428"/>
    <w:rsid w:val="00C55B11"/>
    <w:rsid w:val="00C56A6B"/>
    <w:rsid w:val="00C56F99"/>
    <w:rsid w:val="00C61100"/>
    <w:rsid w:val="00C6685D"/>
    <w:rsid w:val="00C72B91"/>
    <w:rsid w:val="00C75647"/>
    <w:rsid w:val="00C80752"/>
    <w:rsid w:val="00C8353B"/>
    <w:rsid w:val="00C84646"/>
    <w:rsid w:val="00C875A0"/>
    <w:rsid w:val="00C90366"/>
    <w:rsid w:val="00C914D0"/>
    <w:rsid w:val="00C942E6"/>
    <w:rsid w:val="00C95AC4"/>
    <w:rsid w:val="00C96DC6"/>
    <w:rsid w:val="00CA5030"/>
    <w:rsid w:val="00CA6D8E"/>
    <w:rsid w:val="00CB7FEE"/>
    <w:rsid w:val="00CC2EE7"/>
    <w:rsid w:val="00CC47E8"/>
    <w:rsid w:val="00CC6257"/>
    <w:rsid w:val="00CD253B"/>
    <w:rsid w:val="00CD35DA"/>
    <w:rsid w:val="00CD4A09"/>
    <w:rsid w:val="00CD5DCA"/>
    <w:rsid w:val="00CE1A53"/>
    <w:rsid w:val="00CE4169"/>
    <w:rsid w:val="00CE7484"/>
    <w:rsid w:val="00CF3862"/>
    <w:rsid w:val="00CF7D8C"/>
    <w:rsid w:val="00D058D4"/>
    <w:rsid w:val="00D05A44"/>
    <w:rsid w:val="00D05CCD"/>
    <w:rsid w:val="00D05DD7"/>
    <w:rsid w:val="00D12E61"/>
    <w:rsid w:val="00D15C40"/>
    <w:rsid w:val="00D21AF6"/>
    <w:rsid w:val="00D24337"/>
    <w:rsid w:val="00D2467F"/>
    <w:rsid w:val="00D26204"/>
    <w:rsid w:val="00D30ED1"/>
    <w:rsid w:val="00D3114C"/>
    <w:rsid w:val="00D3129F"/>
    <w:rsid w:val="00D376A2"/>
    <w:rsid w:val="00D42A37"/>
    <w:rsid w:val="00D43407"/>
    <w:rsid w:val="00D43E8E"/>
    <w:rsid w:val="00D44518"/>
    <w:rsid w:val="00D50B04"/>
    <w:rsid w:val="00D51E90"/>
    <w:rsid w:val="00D55220"/>
    <w:rsid w:val="00D57870"/>
    <w:rsid w:val="00D6278A"/>
    <w:rsid w:val="00D62949"/>
    <w:rsid w:val="00D64B27"/>
    <w:rsid w:val="00D665EE"/>
    <w:rsid w:val="00D66B5D"/>
    <w:rsid w:val="00D725F8"/>
    <w:rsid w:val="00D74BDA"/>
    <w:rsid w:val="00D757D9"/>
    <w:rsid w:val="00D82087"/>
    <w:rsid w:val="00D85889"/>
    <w:rsid w:val="00D90420"/>
    <w:rsid w:val="00DA0AAB"/>
    <w:rsid w:val="00DA2A17"/>
    <w:rsid w:val="00DA7ECF"/>
    <w:rsid w:val="00DB24BA"/>
    <w:rsid w:val="00DB50A5"/>
    <w:rsid w:val="00DB540D"/>
    <w:rsid w:val="00DC4847"/>
    <w:rsid w:val="00DC6349"/>
    <w:rsid w:val="00DD0BAA"/>
    <w:rsid w:val="00DD3C6B"/>
    <w:rsid w:val="00DD55B5"/>
    <w:rsid w:val="00DD6665"/>
    <w:rsid w:val="00DE18A8"/>
    <w:rsid w:val="00DE22E6"/>
    <w:rsid w:val="00DE4444"/>
    <w:rsid w:val="00E005CB"/>
    <w:rsid w:val="00E04BCA"/>
    <w:rsid w:val="00E07232"/>
    <w:rsid w:val="00E12554"/>
    <w:rsid w:val="00E13147"/>
    <w:rsid w:val="00E2628F"/>
    <w:rsid w:val="00E35542"/>
    <w:rsid w:val="00E51A34"/>
    <w:rsid w:val="00E57CE1"/>
    <w:rsid w:val="00E61A5A"/>
    <w:rsid w:val="00E6520C"/>
    <w:rsid w:val="00E713DA"/>
    <w:rsid w:val="00E72302"/>
    <w:rsid w:val="00E7275A"/>
    <w:rsid w:val="00E75F58"/>
    <w:rsid w:val="00E76021"/>
    <w:rsid w:val="00E83F6D"/>
    <w:rsid w:val="00E87D6A"/>
    <w:rsid w:val="00E97A20"/>
    <w:rsid w:val="00EA2111"/>
    <w:rsid w:val="00EA22E5"/>
    <w:rsid w:val="00EA2C36"/>
    <w:rsid w:val="00EA377C"/>
    <w:rsid w:val="00EA6793"/>
    <w:rsid w:val="00EA6FA8"/>
    <w:rsid w:val="00EB1DD0"/>
    <w:rsid w:val="00EB36EC"/>
    <w:rsid w:val="00EB388F"/>
    <w:rsid w:val="00EB4FA5"/>
    <w:rsid w:val="00EB53FF"/>
    <w:rsid w:val="00EB7677"/>
    <w:rsid w:val="00EC01A6"/>
    <w:rsid w:val="00EC24CB"/>
    <w:rsid w:val="00EC2EA1"/>
    <w:rsid w:val="00EC4570"/>
    <w:rsid w:val="00EC51CD"/>
    <w:rsid w:val="00EC62D7"/>
    <w:rsid w:val="00ED0864"/>
    <w:rsid w:val="00ED2DAD"/>
    <w:rsid w:val="00ED51C1"/>
    <w:rsid w:val="00ED68CE"/>
    <w:rsid w:val="00EE1173"/>
    <w:rsid w:val="00EE2C58"/>
    <w:rsid w:val="00EE6CAA"/>
    <w:rsid w:val="00EE70B6"/>
    <w:rsid w:val="00EF09D3"/>
    <w:rsid w:val="00EF5A2E"/>
    <w:rsid w:val="00F019D0"/>
    <w:rsid w:val="00F0758D"/>
    <w:rsid w:val="00F16B51"/>
    <w:rsid w:val="00F21D3F"/>
    <w:rsid w:val="00F231DC"/>
    <w:rsid w:val="00F23746"/>
    <w:rsid w:val="00F244F4"/>
    <w:rsid w:val="00F26F71"/>
    <w:rsid w:val="00F27F33"/>
    <w:rsid w:val="00F30EF7"/>
    <w:rsid w:val="00F378EE"/>
    <w:rsid w:val="00F40709"/>
    <w:rsid w:val="00F62AE5"/>
    <w:rsid w:val="00F65027"/>
    <w:rsid w:val="00F659CE"/>
    <w:rsid w:val="00F673BC"/>
    <w:rsid w:val="00F77A03"/>
    <w:rsid w:val="00F80786"/>
    <w:rsid w:val="00F842B4"/>
    <w:rsid w:val="00F8689C"/>
    <w:rsid w:val="00F87E2A"/>
    <w:rsid w:val="00F90367"/>
    <w:rsid w:val="00F91DB4"/>
    <w:rsid w:val="00F929F2"/>
    <w:rsid w:val="00F97A72"/>
    <w:rsid w:val="00FA3EED"/>
    <w:rsid w:val="00FA63A5"/>
    <w:rsid w:val="00FA7732"/>
    <w:rsid w:val="00FB4023"/>
    <w:rsid w:val="00FB6EF4"/>
    <w:rsid w:val="00FB7C4C"/>
    <w:rsid w:val="00FC3A30"/>
    <w:rsid w:val="00FC5B20"/>
    <w:rsid w:val="00FC71C1"/>
    <w:rsid w:val="00FD0CF1"/>
    <w:rsid w:val="00FD0E3D"/>
    <w:rsid w:val="00FD11BF"/>
    <w:rsid w:val="00FD608F"/>
    <w:rsid w:val="00FD638E"/>
    <w:rsid w:val="00FE3362"/>
    <w:rsid w:val="00FE5734"/>
    <w:rsid w:val="00FF0113"/>
    <w:rsid w:val="00FF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99"/>
    <w:lsdException w:name="footer" w:locked="1"/>
    <w:lsdException w:name="caption" w:locked="1" w:semiHidden="1" w:unhideWhenUsed="1" w:qFormat="1"/>
    <w:lsdException w:name="footnote reference" w:uiPriority="99"/>
    <w:lsdException w:name="page number" w:locked="1"/>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uiPriority="20" w:qFormat="1"/>
    <w:lsdException w:name="Normal (Web)" w:uiPriority="99"/>
    <w:lsdException w:name="HTML Code"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1D0B"/>
    <w:pPr>
      <w:spacing w:after="200" w:line="276" w:lineRule="auto"/>
    </w:pPr>
    <w:rPr>
      <w:rFonts w:eastAsia="Times New Roman"/>
      <w:sz w:val="22"/>
      <w:szCs w:val="22"/>
    </w:rPr>
  </w:style>
  <w:style w:type="paragraph" w:styleId="Heading1">
    <w:name w:val="heading 1"/>
    <w:basedOn w:val="Normal"/>
    <w:next w:val="Normal"/>
    <w:link w:val="Heading1Char"/>
    <w:qFormat/>
    <w:rsid w:val="001444E7"/>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1444E7"/>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133F79"/>
    <w:pPr>
      <w:keepNext/>
      <w:keepLines/>
      <w:spacing w:before="200" w:after="0"/>
      <w:outlineLvl w:val="2"/>
    </w:pPr>
    <w:rPr>
      <w:rFonts w:ascii="Cambria" w:eastAsia="Calibri" w:hAnsi="Cambria"/>
      <w:b/>
      <w:bCs/>
      <w:color w:val="4F81BD"/>
      <w:sz w:val="20"/>
      <w:szCs w:val="20"/>
    </w:rPr>
  </w:style>
  <w:style w:type="paragraph" w:styleId="Heading4">
    <w:name w:val="heading 4"/>
    <w:basedOn w:val="Normal"/>
    <w:next w:val="Normal"/>
    <w:link w:val="Heading4Char"/>
    <w:unhideWhenUsed/>
    <w:qFormat/>
    <w:locked/>
    <w:rsid w:val="00E51A34"/>
    <w:pPr>
      <w:keepNext/>
      <w:spacing w:before="240" w:after="60"/>
      <w:outlineLvl w:val="3"/>
    </w:pPr>
    <w:rPr>
      <w:b/>
      <w:bCs/>
      <w:sz w:val="28"/>
      <w:szCs w:val="28"/>
    </w:rPr>
  </w:style>
  <w:style w:type="paragraph" w:styleId="Heading5">
    <w:name w:val="heading 5"/>
    <w:basedOn w:val="Normal"/>
    <w:next w:val="Normal"/>
    <w:link w:val="Heading5Char"/>
    <w:unhideWhenUsed/>
    <w:qFormat/>
    <w:locked/>
    <w:rsid w:val="00C61100"/>
    <w:pPr>
      <w:spacing w:before="240" w:after="60"/>
      <w:outlineLvl w:val="4"/>
    </w:pPr>
    <w:rPr>
      <w:b/>
      <w:bCs/>
      <w:i/>
      <w:iCs/>
      <w:sz w:val="26"/>
      <w:szCs w:val="26"/>
    </w:rPr>
  </w:style>
  <w:style w:type="paragraph" w:styleId="Heading6">
    <w:name w:val="heading 6"/>
    <w:basedOn w:val="Normal"/>
    <w:next w:val="Normal"/>
    <w:link w:val="Heading6Char"/>
    <w:unhideWhenUsed/>
    <w:qFormat/>
    <w:locked/>
    <w:rsid w:val="0041184A"/>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98E"/>
    <w:pPr>
      <w:ind w:left="720"/>
      <w:contextualSpacing/>
    </w:pPr>
  </w:style>
  <w:style w:type="paragraph" w:styleId="Header">
    <w:name w:val="header"/>
    <w:basedOn w:val="Normal"/>
    <w:link w:val="HeaderChar"/>
    <w:rsid w:val="00BF719C"/>
    <w:pPr>
      <w:tabs>
        <w:tab w:val="center" w:pos="4680"/>
        <w:tab w:val="right" w:pos="9360"/>
      </w:tabs>
      <w:spacing w:after="0" w:line="240" w:lineRule="auto"/>
    </w:pPr>
    <w:rPr>
      <w:rFonts w:eastAsia="Calibri"/>
      <w:sz w:val="20"/>
      <w:szCs w:val="20"/>
    </w:rPr>
  </w:style>
  <w:style w:type="character" w:customStyle="1" w:styleId="HeaderChar">
    <w:name w:val="Header Char"/>
    <w:link w:val="Header"/>
    <w:locked/>
    <w:rsid w:val="00BF719C"/>
    <w:rPr>
      <w:rFonts w:cs="Times New Roman"/>
    </w:rPr>
  </w:style>
  <w:style w:type="paragraph" w:styleId="Footer">
    <w:name w:val="footer"/>
    <w:basedOn w:val="Normal"/>
    <w:link w:val="FooterChar"/>
    <w:rsid w:val="00BF719C"/>
    <w:pPr>
      <w:tabs>
        <w:tab w:val="center" w:pos="4680"/>
        <w:tab w:val="right" w:pos="9360"/>
      </w:tabs>
      <w:spacing w:after="0" w:line="240" w:lineRule="auto"/>
    </w:pPr>
    <w:rPr>
      <w:rFonts w:eastAsia="Calibri"/>
      <w:sz w:val="20"/>
      <w:szCs w:val="20"/>
    </w:rPr>
  </w:style>
  <w:style w:type="character" w:customStyle="1" w:styleId="FooterChar">
    <w:name w:val="Footer Char"/>
    <w:link w:val="Footer"/>
    <w:locked/>
    <w:rsid w:val="00BF719C"/>
    <w:rPr>
      <w:rFonts w:cs="Times New Roman"/>
    </w:rPr>
  </w:style>
  <w:style w:type="paragraph" w:styleId="BalloonText">
    <w:name w:val="Balloon Text"/>
    <w:basedOn w:val="Normal"/>
    <w:link w:val="BalloonTextChar"/>
    <w:semiHidden/>
    <w:rsid w:val="00BF719C"/>
    <w:pPr>
      <w:spacing w:after="0" w:line="240" w:lineRule="auto"/>
    </w:pPr>
    <w:rPr>
      <w:rFonts w:ascii="Tahoma" w:eastAsia="Calibri" w:hAnsi="Tahoma"/>
      <w:sz w:val="16"/>
      <w:szCs w:val="16"/>
    </w:rPr>
  </w:style>
  <w:style w:type="character" w:customStyle="1" w:styleId="BalloonTextChar">
    <w:name w:val="Balloon Text Char"/>
    <w:link w:val="BalloonText"/>
    <w:semiHidden/>
    <w:locked/>
    <w:rsid w:val="00BF719C"/>
    <w:rPr>
      <w:rFonts w:ascii="Tahoma" w:hAnsi="Tahoma" w:cs="Tahoma"/>
      <w:sz w:val="16"/>
      <w:szCs w:val="16"/>
    </w:rPr>
  </w:style>
  <w:style w:type="paragraph" w:styleId="Title">
    <w:name w:val="Title"/>
    <w:basedOn w:val="Normal"/>
    <w:next w:val="Normal"/>
    <w:link w:val="TitleChar"/>
    <w:qFormat/>
    <w:rsid w:val="00BF719C"/>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F719C"/>
    <w:rPr>
      <w:rFonts w:ascii="Cambria" w:hAnsi="Cambria" w:cs="Times New Roman"/>
      <w:color w:val="17365D"/>
      <w:spacing w:val="5"/>
      <w:kern w:val="28"/>
      <w:sz w:val="52"/>
      <w:szCs w:val="52"/>
    </w:rPr>
  </w:style>
  <w:style w:type="character" w:styleId="PageNumber">
    <w:name w:val="page number"/>
    <w:rsid w:val="002752B3"/>
    <w:rPr>
      <w:rFonts w:cs="Times New Roman"/>
    </w:rPr>
  </w:style>
  <w:style w:type="paragraph" w:customStyle="1" w:styleId="FooterBottom">
    <w:name w:val="FooterBottom"/>
    <w:basedOn w:val="Footer"/>
    <w:rsid w:val="002752B3"/>
    <w:pPr>
      <w:tabs>
        <w:tab w:val="clear" w:pos="4680"/>
        <w:tab w:val="center" w:pos="5040"/>
      </w:tabs>
      <w:spacing w:before="40" w:after="40"/>
    </w:pPr>
    <w:rPr>
      <w:rFonts w:ascii="Arial" w:hAnsi="Arial"/>
      <w:sz w:val="16"/>
    </w:rPr>
  </w:style>
  <w:style w:type="character" w:customStyle="1" w:styleId="Heading1Char">
    <w:name w:val="Heading 1 Char"/>
    <w:link w:val="Heading1"/>
    <w:locked/>
    <w:rsid w:val="001444E7"/>
    <w:rPr>
      <w:rFonts w:ascii="Cambria" w:hAnsi="Cambria" w:cs="Times New Roman"/>
      <w:b/>
      <w:bCs/>
      <w:color w:val="365F91"/>
      <w:sz w:val="28"/>
      <w:szCs w:val="28"/>
    </w:rPr>
  </w:style>
  <w:style w:type="paragraph" w:styleId="BodyTextIndent3">
    <w:name w:val="Body Text Indent 3"/>
    <w:basedOn w:val="Normal"/>
    <w:link w:val="BodyTextIndent3Char"/>
    <w:rsid w:val="001444E7"/>
    <w:pPr>
      <w:spacing w:after="120"/>
      <w:ind w:left="360"/>
    </w:pPr>
    <w:rPr>
      <w:rFonts w:eastAsia="Calibri"/>
      <w:sz w:val="16"/>
      <w:szCs w:val="16"/>
    </w:rPr>
  </w:style>
  <w:style w:type="character" w:customStyle="1" w:styleId="BodyTextIndent3Char">
    <w:name w:val="Body Text Indent 3 Char"/>
    <w:link w:val="BodyTextIndent3"/>
    <w:locked/>
    <w:rsid w:val="001444E7"/>
    <w:rPr>
      <w:rFonts w:cs="Times New Roman"/>
      <w:sz w:val="16"/>
      <w:szCs w:val="16"/>
    </w:rPr>
  </w:style>
  <w:style w:type="character" w:customStyle="1" w:styleId="Heading2Char">
    <w:name w:val="Heading 2 Char"/>
    <w:link w:val="Heading2"/>
    <w:locked/>
    <w:rsid w:val="001444E7"/>
    <w:rPr>
      <w:rFonts w:ascii="Cambria" w:hAnsi="Cambria" w:cs="Times New Roman"/>
      <w:b/>
      <w:bCs/>
      <w:color w:val="4F81BD"/>
      <w:sz w:val="26"/>
      <w:szCs w:val="26"/>
    </w:rPr>
  </w:style>
  <w:style w:type="paragraph" w:styleId="TOCHeading">
    <w:name w:val="TOC Heading"/>
    <w:basedOn w:val="Heading1"/>
    <w:next w:val="Normal"/>
    <w:qFormat/>
    <w:rsid w:val="00133F79"/>
    <w:pPr>
      <w:outlineLvl w:val="9"/>
    </w:pPr>
  </w:style>
  <w:style w:type="paragraph" w:styleId="TOC1">
    <w:name w:val="toc 1"/>
    <w:basedOn w:val="Normal"/>
    <w:next w:val="Normal"/>
    <w:autoRedefine/>
    <w:uiPriority w:val="39"/>
    <w:rsid w:val="00133F79"/>
    <w:pPr>
      <w:spacing w:after="100"/>
    </w:pPr>
  </w:style>
  <w:style w:type="character" w:styleId="Hyperlink">
    <w:name w:val="Hyperlink"/>
    <w:uiPriority w:val="99"/>
    <w:rsid w:val="00133F79"/>
    <w:rPr>
      <w:rFonts w:cs="Times New Roman"/>
      <w:color w:val="0000FF"/>
      <w:u w:val="single"/>
    </w:rPr>
  </w:style>
  <w:style w:type="character" w:customStyle="1" w:styleId="Heading3Char">
    <w:name w:val="Heading 3 Char"/>
    <w:link w:val="Heading3"/>
    <w:locked/>
    <w:rsid w:val="00133F79"/>
    <w:rPr>
      <w:rFonts w:ascii="Cambria" w:hAnsi="Cambria" w:cs="Times New Roman"/>
      <w:b/>
      <w:bCs/>
      <w:color w:val="4F81BD"/>
    </w:rPr>
  </w:style>
  <w:style w:type="paragraph" w:styleId="TOC2">
    <w:name w:val="toc 2"/>
    <w:basedOn w:val="Normal"/>
    <w:next w:val="Normal"/>
    <w:autoRedefine/>
    <w:uiPriority w:val="39"/>
    <w:rsid w:val="00BF3729"/>
    <w:pPr>
      <w:spacing w:after="100"/>
      <w:ind w:left="220"/>
    </w:pPr>
  </w:style>
  <w:style w:type="paragraph" w:styleId="TOC3">
    <w:name w:val="toc 3"/>
    <w:basedOn w:val="Normal"/>
    <w:next w:val="Normal"/>
    <w:autoRedefine/>
    <w:uiPriority w:val="39"/>
    <w:rsid w:val="00BF3729"/>
    <w:pPr>
      <w:spacing w:after="100"/>
      <w:ind w:left="440"/>
    </w:pPr>
  </w:style>
  <w:style w:type="character" w:styleId="HTMLTypewriter">
    <w:name w:val="HTML Typewriter"/>
    <w:rsid w:val="008B4A42"/>
    <w:rPr>
      <w:rFonts w:ascii="Arial Unicode MS" w:eastAsia="Arial Unicode MS" w:hAnsi="Arial Unicode MS" w:cs="Arial Unicode MS"/>
      <w:sz w:val="20"/>
      <w:szCs w:val="20"/>
    </w:rPr>
  </w:style>
  <w:style w:type="character" w:styleId="HTMLCode">
    <w:name w:val="HTML Code"/>
    <w:uiPriority w:val="99"/>
    <w:rsid w:val="008B4A42"/>
    <w:rPr>
      <w:rFonts w:ascii="Courier New" w:eastAsia="Times New Roman" w:hAnsi="Courier New" w:cs="Courier New" w:hint="default"/>
      <w:color w:val="669933"/>
      <w:sz w:val="29"/>
      <w:szCs w:val="29"/>
    </w:rPr>
  </w:style>
  <w:style w:type="table" w:styleId="TableGrid">
    <w:name w:val="Table Grid"/>
    <w:basedOn w:val="TableNormal"/>
    <w:locked/>
    <w:rsid w:val="008B4A42"/>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8B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link w:val="HTMLPreformatted"/>
    <w:uiPriority w:val="99"/>
    <w:rsid w:val="008B4A42"/>
    <w:rPr>
      <w:rFonts w:ascii="Arial Unicode MS" w:eastAsia="Arial Unicode MS" w:hAnsi="Arial Unicode MS" w:cs="Arial Unicode MS"/>
    </w:rPr>
  </w:style>
  <w:style w:type="character" w:styleId="FollowedHyperlink">
    <w:name w:val="FollowedHyperlink"/>
    <w:rsid w:val="008B4A42"/>
    <w:rPr>
      <w:color w:val="800080"/>
      <w:u w:val="single"/>
    </w:rPr>
  </w:style>
  <w:style w:type="paragraph" w:styleId="NormalWeb">
    <w:name w:val="Normal (Web)"/>
    <w:basedOn w:val="Normal"/>
    <w:uiPriority w:val="99"/>
    <w:unhideWhenUsed/>
    <w:rsid w:val="00A44383"/>
    <w:pPr>
      <w:spacing w:before="100" w:beforeAutospacing="1" w:after="100" w:afterAutospacing="1" w:line="240" w:lineRule="auto"/>
    </w:pPr>
    <w:rPr>
      <w:rFonts w:ascii="Times New Roman" w:hAnsi="Times New Roman"/>
      <w:sz w:val="24"/>
      <w:szCs w:val="24"/>
    </w:rPr>
  </w:style>
  <w:style w:type="paragraph" w:styleId="TOC4">
    <w:name w:val="toc 4"/>
    <w:basedOn w:val="Normal"/>
    <w:next w:val="Normal"/>
    <w:autoRedefine/>
    <w:uiPriority w:val="39"/>
    <w:unhideWhenUsed/>
    <w:locked/>
    <w:rsid w:val="00B83160"/>
    <w:pPr>
      <w:spacing w:after="100"/>
      <w:ind w:left="660"/>
    </w:pPr>
  </w:style>
  <w:style w:type="paragraph" w:styleId="TOC5">
    <w:name w:val="toc 5"/>
    <w:basedOn w:val="Normal"/>
    <w:next w:val="Normal"/>
    <w:autoRedefine/>
    <w:uiPriority w:val="39"/>
    <w:unhideWhenUsed/>
    <w:locked/>
    <w:rsid w:val="00B83160"/>
    <w:pPr>
      <w:spacing w:after="100"/>
      <w:ind w:left="880"/>
    </w:pPr>
  </w:style>
  <w:style w:type="paragraph" w:styleId="TOC6">
    <w:name w:val="toc 6"/>
    <w:basedOn w:val="Normal"/>
    <w:next w:val="Normal"/>
    <w:autoRedefine/>
    <w:uiPriority w:val="39"/>
    <w:unhideWhenUsed/>
    <w:locked/>
    <w:rsid w:val="00B83160"/>
    <w:pPr>
      <w:spacing w:after="100"/>
      <w:ind w:left="1100"/>
    </w:pPr>
  </w:style>
  <w:style w:type="paragraph" w:styleId="TOC7">
    <w:name w:val="toc 7"/>
    <w:basedOn w:val="Normal"/>
    <w:next w:val="Normal"/>
    <w:autoRedefine/>
    <w:uiPriority w:val="39"/>
    <w:unhideWhenUsed/>
    <w:locked/>
    <w:rsid w:val="00B83160"/>
    <w:pPr>
      <w:spacing w:after="100"/>
      <w:ind w:left="1320"/>
    </w:pPr>
  </w:style>
  <w:style w:type="paragraph" w:styleId="TOC8">
    <w:name w:val="toc 8"/>
    <w:basedOn w:val="Normal"/>
    <w:next w:val="Normal"/>
    <w:autoRedefine/>
    <w:uiPriority w:val="39"/>
    <w:unhideWhenUsed/>
    <w:locked/>
    <w:rsid w:val="00B83160"/>
    <w:pPr>
      <w:spacing w:after="100"/>
      <w:ind w:left="1540"/>
    </w:pPr>
  </w:style>
  <w:style w:type="paragraph" w:styleId="TOC9">
    <w:name w:val="toc 9"/>
    <w:basedOn w:val="Normal"/>
    <w:next w:val="Normal"/>
    <w:autoRedefine/>
    <w:uiPriority w:val="39"/>
    <w:unhideWhenUsed/>
    <w:locked/>
    <w:rsid w:val="00B83160"/>
    <w:pPr>
      <w:spacing w:after="100"/>
      <w:ind w:left="1760"/>
    </w:pPr>
  </w:style>
  <w:style w:type="character" w:customStyle="1" w:styleId="Heading4Char">
    <w:name w:val="Heading 4 Char"/>
    <w:link w:val="Heading4"/>
    <w:rsid w:val="00E51A34"/>
    <w:rPr>
      <w:rFonts w:ascii="Calibri" w:eastAsia="Times New Roman" w:hAnsi="Calibri" w:cs="Times New Roman"/>
      <w:b/>
      <w:bCs/>
      <w:sz w:val="28"/>
      <w:szCs w:val="28"/>
    </w:rPr>
  </w:style>
  <w:style w:type="paragraph" w:styleId="FootnoteText">
    <w:name w:val="footnote text"/>
    <w:basedOn w:val="Normal"/>
    <w:link w:val="FootnoteTextChar"/>
    <w:uiPriority w:val="99"/>
    <w:unhideWhenUsed/>
    <w:rsid w:val="00B1426D"/>
    <w:pPr>
      <w:spacing w:before="200" w:line="360" w:lineRule="auto"/>
    </w:pPr>
    <w:rPr>
      <w:sz w:val="20"/>
      <w:szCs w:val="20"/>
      <w:lang w:bidi="en-US"/>
    </w:rPr>
  </w:style>
  <w:style w:type="character" w:customStyle="1" w:styleId="FootnoteTextChar">
    <w:name w:val="Footnote Text Char"/>
    <w:link w:val="FootnoteText"/>
    <w:uiPriority w:val="99"/>
    <w:rsid w:val="00B1426D"/>
    <w:rPr>
      <w:rFonts w:eastAsia="Times New Roman"/>
      <w:lang w:bidi="en-US"/>
    </w:rPr>
  </w:style>
  <w:style w:type="character" w:styleId="FootnoteReference">
    <w:name w:val="footnote reference"/>
    <w:uiPriority w:val="99"/>
    <w:unhideWhenUsed/>
    <w:rsid w:val="00B1426D"/>
    <w:rPr>
      <w:vertAlign w:val="superscript"/>
    </w:rPr>
  </w:style>
  <w:style w:type="paragraph" w:customStyle="1" w:styleId="line862">
    <w:name w:val="line862"/>
    <w:basedOn w:val="Normal"/>
    <w:rsid w:val="00FC5B20"/>
    <w:pPr>
      <w:spacing w:before="100" w:beforeAutospacing="1" w:after="100" w:afterAutospacing="1" w:line="240" w:lineRule="auto"/>
    </w:pPr>
    <w:rPr>
      <w:rFonts w:ascii="Times New Roman" w:hAnsi="Times New Roman"/>
      <w:sz w:val="24"/>
      <w:szCs w:val="24"/>
    </w:rPr>
  </w:style>
  <w:style w:type="paragraph" w:customStyle="1" w:styleId="line874">
    <w:name w:val="line874"/>
    <w:basedOn w:val="Normal"/>
    <w:rsid w:val="00FC5B20"/>
    <w:pPr>
      <w:spacing w:before="100" w:beforeAutospacing="1" w:after="100" w:afterAutospacing="1" w:line="240" w:lineRule="auto"/>
    </w:pPr>
    <w:rPr>
      <w:rFonts w:ascii="Times New Roman" w:hAnsi="Times New Roman"/>
      <w:sz w:val="24"/>
      <w:szCs w:val="24"/>
    </w:rPr>
  </w:style>
  <w:style w:type="character" w:styleId="Strong">
    <w:name w:val="Strong"/>
    <w:uiPriority w:val="22"/>
    <w:qFormat/>
    <w:locked/>
    <w:rsid w:val="003F339B"/>
    <w:rPr>
      <w:b/>
      <w:bCs/>
    </w:rPr>
  </w:style>
  <w:style w:type="character" w:styleId="Emphasis">
    <w:name w:val="Emphasis"/>
    <w:uiPriority w:val="20"/>
    <w:qFormat/>
    <w:locked/>
    <w:rsid w:val="003F339B"/>
    <w:rPr>
      <w:i/>
      <w:iCs/>
    </w:rPr>
  </w:style>
  <w:style w:type="character" w:styleId="IntenseReference">
    <w:name w:val="Intense Reference"/>
    <w:uiPriority w:val="32"/>
    <w:qFormat/>
    <w:rsid w:val="00DA2A17"/>
    <w:rPr>
      <w:b/>
      <w:bCs/>
      <w:smallCaps/>
      <w:color w:val="C0504D"/>
      <w:spacing w:val="5"/>
      <w:u w:val="single"/>
    </w:rPr>
  </w:style>
  <w:style w:type="character" w:customStyle="1" w:styleId="Heading5Char">
    <w:name w:val="Heading 5 Char"/>
    <w:link w:val="Heading5"/>
    <w:rsid w:val="00C61100"/>
    <w:rPr>
      <w:rFonts w:ascii="Calibri" w:eastAsia="Times New Roman" w:hAnsi="Calibri" w:cs="Times New Roman"/>
      <w:b/>
      <w:bCs/>
      <w:i/>
      <w:iCs/>
      <w:sz w:val="26"/>
      <w:szCs w:val="26"/>
    </w:rPr>
  </w:style>
  <w:style w:type="character" w:styleId="CommentReference">
    <w:name w:val="annotation reference"/>
    <w:rsid w:val="0016466B"/>
    <w:rPr>
      <w:sz w:val="16"/>
      <w:szCs w:val="16"/>
    </w:rPr>
  </w:style>
  <w:style w:type="paragraph" w:styleId="CommentText">
    <w:name w:val="annotation text"/>
    <w:basedOn w:val="Normal"/>
    <w:link w:val="CommentTextChar"/>
    <w:rsid w:val="0016466B"/>
    <w:rPr>
      <w:sz w:val="20"/>
      <w:szCs w:val="20"/>
    </w:rPr>
  </w:style>
  <w:style w:type="character" w:customStyle="1" w:styleId="CommentTextChar">
    <w:name w:val="Comment Text Char"/>
    <w:link w:val="CommentText"/>
    <w:rsid w:val="0016466B"/>
    <w:rPr>
      <w:rFonts w:eastAsia="Times New Roman"/>
    </w:rPr>
  </w:style>
  <w:style w:type="paragraph" w:styleId="CommentSubject">
    <w:name w:val="annotation subject"/>
    <w:basedOn w:val="CommentText"/>
    <w:next w:val="CommentText"/>
    <w:link w:val="CommentSubjectChar"/>
    <w:rsid w:val="0016466B"/>
    <w:rPr>
      <w:b/>
      <w:bCs/>
    </w:rPr>
  </w:style>
  <w:style w:type="character" w:customStyle="1" w:styleId="CommentSubjectChar">
    <w:name w:val="Comment Subject Char"/>
    <w:link w:val="CommentSubject"/>
    <w:rsid w:val="0016466B"/>
    <w:rPr>
      <w:rFonts w:eastAsia="Times New Roman"/>
      <w:b/>
      <w:bCs/>
    </w:rPr>
  </w:style>
  <w:style w:type="paragraph" w:styleId="BodyText">
    <w:name w:val="Body Text"/>
    <w:basedOn w:val="Normal"/>
    <w:link w:val="BodyTextChar"/>
    <w:rsid w:val="007B7564"/>
    <w:pPr>
      <w:spacing w:after="120"/>
    </w:pPr>
  </w:style>
  <w:style w:type="character" w:customStyle="1" w:styleId="BodyTextChar">
    <w:name w:val="Body Text Char"/>
    <w:link w:val="BodyText"/>
    <w:rsid w:val="007B7564"/>
    <w:rPr>
      <w:rFonts w:eastAsia="Times New Roman"/>
      <w:sz w:val="22"/>
      <w:szCs w:val="22"/>
    </w:rPr>
  </w:style>
  <w:style w:type="paragraph" w:customStyle="1" w:styleId="BodyChar">
    <w:name w:val="Body Char"/>
    <w:basedOn w:val="Normal"/>
    <w:link w:val="BodyCharChar"/>
    <w:rsid w:val="007B7564"/>
    <w:pPr>
      <w:spacing w:before="200" w:after="120" w:line="260" w:lineRule="atLeast"/>
      <w:ind w:left="1800"/>
    </w:pPr>
    <w:rPr>
      <w:rFonts w:ascii="Times New Roman" w:eastAsia="MS Mincho" w:hAnsi="Times New Roman"/>
      <w:szCs w:val="20"/>
    </w:rPr>
  </w:style>
  <w:style w:type="character" w:customStyle="1" w:styleId="BodyCharChar">
    <w:name w:val="Body Char Char"/>
    <w:link w:val="BodyChar"/>
    <w:rsid w:val="007B7564"/>
    <w:rPr>
      <w:rFonts w:ascii="Times New Roman" w:eastAsia="MS Mincho" w:hAnsi="Times New Roman"/>
      <w:sz w:val="22"/>
    </w:rPr>
  </w:style>
  <w:style w:type="character" w:customStyle="1" w:styleId="Heading6Char">
    <w:name w:val="Heading 6 Char"/>
    <w:link w:val="Heading6"/>
    <w:rsid w:val="0041184A"/>
    <w:rPr>
      <w:rFonts w:ascii="Calibri" w:eastAsia="Times New Roman" w:hAnsi="Calibri" w:cs="Times New Roman"/>
      <w:b/>
      <w:bCs/>
      <w:sz w:val="22"/>
      <w:szCs w:val="22"/>
    </w:rPr>
  </w:style>
  <w:style w:type="paragraph" w:styleId="Revision">
    <w:name w:val="Revision"/>
    <w:hidden/>
    <w:uiPriority w:val="99"/>
    <w:semiHidden/>
    <w:rsid w:val="00D66B5D"/>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99"/>
    <w:lsdException w:name="footer" w:locked="1"/>
    <w:lsdException w:name="caption" w:locked="1" w:semiHidden="1" w:unhideWhenUsed="1" w:qFormat="1"/>
    <w:lsdException w:name="footnote reference" w:uiPriority="99"/>
    <w:lsdException w:name="page number" w:locked="1"/>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uiPriority="20" w:qFormat="1"/>
    <w:lsdException w:name="Normal (Web)" w:uiPriority="99"/>
    <w:lsdException w:name="HTML Code"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1D0B"/>
    <w:pPr>
      <w:spacing w:after="200" w:line="276" w:lineRule="auto"/>
    </w:pPr>
    <w:rPr>
      <w:rFonts w:eastAsia="Times New Roman"/>
      <w:sz w:val="22"/>
      <w:szCs w:val="22"/>
    </w:rPr>
  </w:style>
  <w:style w:type="paragraph" w:styleId="Heading1">
    <w:name w:val="heading 1"/>
    <w:basedOn w:val="Normal"/>
    <w:next w:val="Normal"/>
    <w:link w:val="Heading1Char"/>
    <w:qFormat/>
    <w:rsid w:val="001444E7"/>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1444E7"/>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133F79"/>
    <w:pPr>
      <w:keepNext/>
      <w:keepLines/>
      <w:spacing w:before="200" w:after="0"/>
      <w:outlineLvl w:val="2"/>
    </w:pPr>
    <w:rPr>
      <w:rFonts w:ascii="Cambria" w:eastAsia="Calibri" w:hAnsi="Cambria"/>
      <w:b/>
      <w:bCs/>
      <w:color w:val="4F81BD"/>
      <w:sz w:val="20"/>
      <w:szCs w:val="20"/>
    </w:rPr>
  </w:style>
  <w:style w:type="paragraph" w:styleId="Heading4">
    <w:name w:val="heading 4"/>
    <w:basedOn w:val="Normal"/>
    <w:next w:val="Normal"/>
    <w:link w:val="Heading4Char"/>
    <w:unhideWhenUsed/>
    <w:qFormat/>
    <w:locked/>
    <w:rsid w:val="00E51A34"/>
    <w:pPr>
      <w:keepNext/>
      <w:spacing w:before="240" w:after="60"/>
      <w:outlineLvl w:val="3"/>
    </w:pPr>
    <w:rPr>
      <w:b/>
      <w:bCs/>
      <w:sz w:val="28"/>
      <w:szCs w:val="28"/>
    </w:rPr>
  </w:style>
  <w:style w:type="paragraph" w:styleId="Heading5">
    <w:name w:val="heading 5"/>
    <w:basedOn w:val="Normal"/>
    <w:next w:val="Normal"/>
    <w:link w:val="Heading5Char"/>
    <w:unhideWhenUsed/>
    <w:qFormat/>
    <w:locked/>
    <w:rsid w:val="00C61100"/>
    <w:pPr>
      <w:spacing w:before="240" w:after="60"/>
      <w:outlineLvl w:val="4"/>
    </w:pPr>
    <w:rPr>
      <w:b/>
      <w:bCs/>
      <w:i/>
      <w:iCs/>
      <w:sz w:val="26"/>
      <w:szCs w:val="26"/>
    </w:rPr>
  </w:style>
  <w:style w:type="paragraph" w:styleId="Heading6">
    <w:name w:val="heading 6"/>
    <w:basedOn w:val="Normal"/>
    <w:next w:val="Normal"/>
    <w:link w:val="Heading6Char"/>
    <w:unhideWhenUsed/>
    <w:qFormat/>
    <w:locked/>
    <w:rsid w:val="0041184A"/>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98E"/>
    <w:pPr>
      <w:ind w:left="720"/>
      <w:contextualSpacing/>
    </w:pPr>
  </w:style>
  <w:style w:type="paragraph" w:styleId="Header">
    <w:name w:val="header"/>
    <w:basedOn w:val="Normal"/>
    <w:link w:val="HeaderChar"/>
    <w:rsid w:val="00BF719C"/>
    <w:pPr>
      <w:tabs>
        <w:tab w:val="center" w:pos="4680"/>
        <w:tab w:val="right" w:pos="9360"/>
      </w:tabs>
      <w:spacing w:after="0" w:line="240" w:lineRule="auto"/>
    </w:pPr>
    <w:rPr>
      <w:rFonts w:eastAsia="Calibri"/>
      <w:sz w:val="20"/>
      <w:szCs w:val="20"/>
    </w:rPr>
  </w:style>
  <w:style w:type="character" w:customStyle="1" w:styleId="HeaderChar">
    <w:name w:val="Header Char"/>
    <w:link w:val="Header"/>
    <w:locked/>
    <w:rsid w:val="00BF719C"/>
    <w:rPr>
      <w:rFonts w:cs="Times New Roman"/>
    </w:rPr>
  </w:style>
  <w:style w:type="paragraph" w:styleId="Footer">
    <w:name w:val="footer"/>
    <w:basedOn w:val="Normal"/>
    <w:link w:val="FooterChar"/>
    <w:rsid w:val="00BF719C"/>
    <w:pPr>
      <w:tabs>
        <w:tab w:val="center" w:pos="4680"/>
        <w:tab w:val="right" w:pos="9360"/>
      </w:tabs>
      <w:spacing w:after="0" w:line="240" w:lineRule="auto"/>
    </w:pPr>
    <w:rPr>
      <w:rFonts w:eastAsia="Calibri"/>
      <w:sz w:val="20"/>
      <w:szCs w:val="20"/>
    </w:rPr>
  </w:style>
  <w:style w:type="character" w:customStyle="1" w:styleId="FooterChar">
    <w:name w:val="Footer Char"/>
    <w:link w:val="Footer"/>
    <w:locked/>
    <w:rsid w:val="00BF719C"/>
    <w:rPr>
      <w:rFonts w:cs="Times New Roman"/>
    </w:rPr>
  </w:style>
  <w:style w:type="paragraph" w:styleId="BalloonText">
    <w:name w:val="Balloon Text"/>
    <w:basedOn w:val="Normal"/>
    <w:link w:val="BalloonTextChar"/>
    <w:semiHidden/>
    <w:rsid w:val="00BF719C"/>
    <w:pPr>
      <w:spacing w:after="0" w:line="240" w:lineRule="auto"/>
    </w:pPr>
    <w:rPr>
      <w:rFonts w:ascii="Tahoma" w:eastAsia="Calibri" w:hAnsi="Tahoma"/>
      <w:sz w:val="16"/>
      <w:szCs w:val="16"/>
    </w:rPr>
  </w:style>
  <w:style w:type="character" w:customStyle="1" w:styleId="BalloonTextChar">
    <w:name w:val="Balloon Text Char"/>
    <w:link w:val="BalloonText"/>
    <w:semiHidden/>
    <w:locked/>
    <w:rsid w:val="00BF719C"/>
    <w:rPr>
      <w:rFonts w:ascii="Tahoma" w:hAnsi="Tahoma" w:cs="Tahoma"/>
      <w:sz w:val="16"/>
      <w:szCs w:val="16"/>
    </w:rPr>
  </w:style>
  <w:style w:type="paragraph" w:styleId="Title">
    <w:name w:val="Title"/>
    <w:basedOn w:val="Normal"/>
    <w:next w:val="Normal"/>
    <w:link w:val="TitleChar"/>
    <w:qFormat/>
    <w:rsid w:val="00BF719C"/>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F719C"/>
    <w:rPr>
      <w:rFonts w:ascii="Cambria" w:hAnsi="Cambria" w:cs="Times New Roman"/>
      <w:color w:val="17365D"/>
      <w:spacing w:val="5"/>
      <w:kern w:val="28"/>
      <w:sz w:val="52"/>
      <w:szCs w:val="52"/>
    </w:rPr>
  </w:style>
  <w:style w:type="character" w:styleId="PageNumber">
    <w:name w:val="page number"/>
    <w:rsid w:val="002752B3"/>
    <w:rPr>
      <w:rFonts w:cs="Times New Roman"/>
    </w:rPr>
  </w:style>
  <w:style w:type="paragraph" w:customStyle="1" w:styleId="FooterBottom">
    <w:name w:val="FooterBottom"/>
    <w:basedOn w:val="Footer"/>
    <w:rsid w:val="002752B3"/>
    <w:pPr>
      <w:tabs>
        <w:tab w:val="clear" w:pos="4680"/>
        <w:tab w:val="center" w:pos="5040"/>
      </w:tabs>
      <w:spacing w:before="40" w:after="40"/>
    </w:pPr>
    <w:rPr>
      <w:rFonts w:ascii="Arial" w:hAnsi="Arial"/>
      <w:sz w:val="16"/>
    </w:rPr>
  </w:style>
  <w:style w:type="character" w:customStyle="1" w:styleId="Heading1Char">
    <w:name w:val="Heading 1 Char"/>
    <w:link w:val="Heading1"/>
    <w:locked/>
    <w:rsid w:val="001444E7"/>
    <w:rPr>
      <w:rFonts w:ascii="Cambria" w:hAnsi="Cambria" w:cs="Times New Roman"/>
      <w:b/>
      <w:bCs/>
      <w:color w:val="365F91"/>
      <w:sz w:val="28"/>
      <w:szCs w:val="28"/>
    </w:rPr>
  </w:style>
  <w:style w:type="paragraph" w:styleId="BodyTextIndent3">
    <w:name w:val="Body Text Indent 3"/>
    <w:basedOn w:val="Normal"/>
    <w:link w:val="BodyTextIndent3Char"/>
    <w:rsid w:val="001444E7"/>
    <w:pPr>
      <w:spacing w:after="120"/>
      <w:ind w:left="360"/>
    </w:pPr>
    <w:rPr>
      <w:rFonts w:eastAsia="Calibri"/>
      <w:sz w:val="16"/>
      <w:szCs w:val="16"/>
    </w:rPr>
  </w:style>
  <w:style w:type="character" w:customStyle="1" w:styleId="BodyTextIndent3Char">
    <w:name w:val="Body Text Indent 3 Char"/>
    <w:link w:val="BodyTextIndent3"/>
    <w:locked/>
    <w:rsid w:val="001444E7"/>
    <w:rPr>
      <w:rFonts w:cs="Times New Roman"/>
      <w:sz w:val="16"/>
      <w:szCs w:val="16"/>
    </w:rPr>
  </w:style>
  <w:style w:type="character" w:customStyle="1" w:styleId="Heading2Char">
    <w:name w:val="Heading 2 Char"/>
    <w:link w:val="Heading2"/>
    <w:locked/>
    <w:rsid w:val="001444E7"/>
    <w:rPr>
      <w:rFonts w:ascii="Cambria" w:hAnsi="Cambria" w:cs="Times New Roman"/>
      <w:b/>
      <w:bCs/>
      <w:color w:val="4F81BD"/>
      <w:sz w:val="26"/>
      <w:szCs w:val="26"/>
    </w:rPr>
  </w:style>
  <w:style w:type="paragraph" w:styleId="TOCHeading">
    <w:name w:val="TOC Heading"/>
    <w:basedOn w:val="Heading1"/>
    <w:next w:val="Normal"/>
    <w:qFormat/>
    <w:rsid w:val="00133F79"/>
    <w:pPr>
      <w:outlineLvl w:val="9"/>
    </w:pPr>
  </w:style>
  <w:style w:type="paragraph" w:styleId="TOC1">
    <w:name w:val="toc 1"/>
    <w:basedOn w:val="Normal"/>
    <w:next w:val="Normal"/>
    <w:autoRedefine/>
    <w:uiPriority w:val="39"/>
    <w:rsid w:val="00133F79"/>
    <w:pPr>
      <w:spacing w:after="100"/>
    </w:pPr>
  </w:style>
  <w:style w:type="character" w:styleId="Hyperlink">
    <w:name w:val="Hyperlink"/>
    <w:uiPriority w:val="99"/>
    <w:rsid w:val="00133F79"/>
    <w:rPr>
      <w:rFonts w:cs="Times New Roman"/>
      <w:color w:val="0000FF"/>
      <w:u w:val="single"/>
    </w:rPr>
  </w:style>
  <w:style w:type="character" w:customStyle="1" w:styleId="Heading3Char">
    <w:name w:val="Heading 3 Char"/>
    <w:link w:val="Heading3"/>
    <w:locked/>
    <w:rsid w:val="00133F79"/>
    <w:rPr>
      <w:rFonts w:ascii="Cambria" w:hAnsi="Cambria" w:cs="Times New Roman"/>
      <w:b/>
      <w:bCs/>
      <w:color w:val="4F81BD"/>
    </w:rPr>
  </w:style>
  <w:style w:type="paragraph" w:styleId="TOC2">
    <w:name w:val="toc 2"/>
    <w:basedOn w:val="Normal"/>
    <w:next w:val="Normal"/>
    <w:autoRedefine/>
    <w:uiPriority w:val="39"/>
    <w:rsid w:val="00BF3729"/>
    <w:pPr>
      <w:spacing w:after="100"/>
      <w:ind w:left="220"/>
    </w:pPr>
  </w:style>
  <w:style w:type="paragraph" w:styleId="TOC3">
    <w:name w:val="toc 3"/>
    <w:basedOn w:val="Normal"/>
    <w:next w:val="Normal"/>
    <w:autoRedefine/>
    <w:uiPriority w:val="39"/>
    <w:rsid w:val="00BF3729"/>
    <w:pPr>
      <w:spacing w:after="100"/>
      <w:ind w:left="440"/>
    </w:pPr>
  </w:style>
  <w:style w:type="character" w:styleId="HTMLTypewriter">
    <w:name w:val="HTML Typewriter"/>
    <w:rsid w:val="008B4A42"/>
    <w:rPr>
      <w:rFonts w:ascii="Arial Unicode MS" w:eastAsia="Arial Unicode MS" w:hAnsi="Arial Unicode MS" w:cs="Arial Unicode MS"/>
      <w:sz w:val="20"/>
      <w:szCs w:val="20"/>
    </w:rPr>
  </w:style>
  <w:style w:type="character" w:styleId="HTMLCode">
    <w:name w:val="HTML Code"/>
    <w:uiPriority w:val="99"/>
    <w:rsid w:val="008B4A42"/>
    <w:rPr>
      <w:rFonts w:ascii="Courier New" w:eastAsia="Times New Roman" w:hAnsi="Courier New" w:cs="Courier New" w:hint="default"/>
      <w:color w:val="669933"/>
      <w:sz w:val="29"/>
      <w:szCs w:val="29"/>
    </w:rPr>
  </w:style>
  <w:style w:type="table" w:styleId="TableGrid">
    <w:name w:val="Table Grid"/>
    <w:basedOn w:val="TableNormal"/>
    <w:locked/>
    <w:rsid w:val="008B4A42"/>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8B4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sz w:val="20"/>
      <w:szCs w:val="20"/>
    </w:rPr>
  </w:style>
  <w:style w:type="character" w:customStyle="1" w:styleId="HTMLPreformattedChar">
    <w:name w:val="HTML Preformatted Char"/>
    <w:link w:val="HTMLPreformatted"/>
    <w:uiPriority w:val="99"/>
    <w:rsid w:val="008B4A42"/>
    <w:rPr>
      <w:rFonts w:ascii="Arial Unicode MS" w:eastAsia="Arial Unicode MS" w:hAnsi="Arial Unicode MS" w:cs="Arial Unicode MS"/>
    </w:rPr>
  </w:style>
  <w:style w:type="character" w:styleId="FollowedHyperlink">
    <w:name w:val="FollowedHyperlink"/>
    <w:rsid w:val="008B4A42"/>
    <w:rPr>
      <w:color w:val="800080"/>
      <w:u w:val="single"/>
    </w:rPr>
  </w:style>
  <w:style w:type="paragraph" w:styleId="NormalWeb">
    <w:name w:val="Normal (Web)"/>
    <w:basedOn w:val="Normal"/>
    <w:uiPriority w:val="99"/>
    <w:unhideWhenUsed/>
    <w:rsid w:val="00A44383"/>
    <w:pPr>
      <w:spacing w:before="100" w:beforeAutospacing="1" w:after="100" w:afterAutospacing="1" w:line="240" w:lineRule="auto"/>
    </w:pPr>
    <w:rPr>
      <w:rFonts w:ascii="Times New Roman" w:hAnsi="Times New Roman"/>
      <w:sz w:val="24"/>
      <w:szCs w:val="24"/>
    </w:rPr>
  </w:style>
  <w:style w:type="paragraph" w:styleId="TOC4">
    <w:name w:val="toc 4"/>
    <w:basedOn w:val="Normal"/>
    <w:next w:val="Normal"/>
    <w:autoRedefine/>
    <w:uiPriority w:val="39"/>
    <w:unhideWhenUsed/>
    <w:locked/>
    <w:rsid w:val="00B83160"/>
    <w:pPr>
      <w:spacing w:after="100"/>
      <w:ind w:left="660"/>
    </w:pPr>
  </w:style>
  <w:style w:type="paragraph" w:styleId="TOC5">
    <w:name w:val="toc 5"/>
    <w:basedOn w:val="Normal"/>
    <w:next w:val="Normal"/>
    <w:autoRedefine/>
    <w:uiPriority w:val="39"/>
    <w:unhideWhenUsed/>
    <w:locked/>
    <w:rsid w:val="00B83160"/>
    <w:pPr>
      <w:spacing w:after="100"/>
      <w:ind w:left="880"/>
    </w:pPr>
  </w:style>
  <w:style w:type="paragraph" w:styleId="TOC6">
    <w:name w:val="toc 6"/>
    <w:basedOn w:val="Normal"/>
    <w:next w:val="Normal"/>
    <w:autoRedefine/>
    <w:uiPriority w:val="39"/>
    <w:unhideWhenUsed/>
    <w:locked/>
    <w:rsid w:val="00B83160"/>
    <w:pPr>
      <w:spacing w:after="100"/>
      <w:ind w:left="1100"/>
    </w:pPr>
  </w:style>
  <w:style w:type="paragraph" w:styleId="TOC7">
    <w:name w:val="toc 7"/>
    <w:basedOn w:val="Normal"/>
    <w:next w:val="Normal"/>
    <w:autoRedefine/>
    <w:uiPriority w:val="39"/>
    <w:unhideWhenUsed/>
    <w:locked/>
    <w:rsid w:val="00B83160"/>
    <w:pPr>
      <w:spacing w:after="100"/>
      <w:ind w:left="1320"/>
    </w:pPr>
  </w:style>
  <w:style w:type="paragraph" w:styleId="TOC8">
    <w:name w:val="toc 8"/>
    <w:basedOn w:val="Normal"/>
    <w:next w:val="Normal"/>
    <w:autoRedefine/>
    <w:uiPriority w:val="39"/>
    <w:unhideWhenUsed/>
    <w:locked/>
    <w:rsid w:val="00B83160"/>
    <w:pPr>
      <w:spacing w:after="100"/>
      <w:ind w:left="1540"/>
    </w:pPr>
  </w:style>
  <w:style w:type="paragraph" w:styleId="TOC9">
    <w:name w:val="toc 9"/>
    <w:basedOn w:val="Normal"/>
    <w:next w:val="Normal"/>
    <w:autoRedefine/>
    <w:uiPriority w:val="39"/>
    <w:unhideWhenUsed/>
    <w:locked/>
    <w:rsid w:val="00B83160"/>
    <w:pPr>
      <w:spacing w:after="100"/>
      <w:ind w:left="1760"/>
    </w:pPr>
  </w:style>
  <w:style w:type="character" w:customStyle="1" w:styleId="Heading4Char">
    <w:name w:val="Heading 4 Char"/>
    <w:link w:val="Heading4"/>
    <w:rsid w:val="00E51A34"/>
    <w:rPr>
      <w:rFonts w:ascii="Calibri" w:eastAsia="Times New Roman" w:hAnsi="Calibri" w:cs="Times New Roman"/>
      <w:b/>
      <w:bCs/>
      <w:sz w:val="28"/>
      <w:szCs w:val="28"/>
    </w:rPr>
  </w:style>
  <w:style w:type="paragraph" w:styleId="FootnoteText">
    <w:name w:val="footnote text"/>
    <w:basedOn w:val="Normal"/>
    <w:link w:val="FootnoteTextChar"/>
    <w:uiPriority w:val="99"/>
    <w:unhideWhenUsed/>
    <w:rsid w:val="00B1426D"/>
    <w:pPr>
      <w:spacing w:before="200" w:line="360" w:lineRule="auto"/>
    </w:pPr>
    <w:rPr>
      <w:sz w:val="20"/>
      <w:szCs w:val="20"/>
      <w:lang w:bidi="en-US"/>
    </w:rPr>
  </w:style>
  <w:style w:type="character" w:customStyle="1" w:styleId="FootnoteTextChar">
    <w:name w:val="Footnote Text Char"/>
    <w:link w:val="FootnoteText"/>
    <w:uiPriority w:val="99"/>
    <w:rsid w:val="00B1426D"/>
    <w:rPr>
      <w:rFonts w:eastAsia="Times New Roman"/>
      <w:lang w:bidi="en-US"/>
    </w:rPr>
  </w:style>
  <w:style w:type="character" w:styleId="FootnoteReference">
    <w:name w:val="footnote reference"/>
    <w:uiPriority w:val="99"/>
    <w:unhideWhenUsed/>
    <w:rsid w:val="00B1426D"/>
    <w:rPr>
      <w:vertAlign w:val="superscript"/>
    </w:rPr>
  </w:style>
  <w:style w:type="paragraph" w:customStyle="1" w:styleId="line862">
    <w:name w:val="line862"/>
    <w:basedOn w:val="Normal"/>
    <w:rsid w:val="00FC5B20"/>
    <w:pPr>
      <w:spacing w:before="100" w:beforeAutospacing="1" w:after="100" w:afterAutospacing="1" w:line="240" w:lineRule="auto"/>
    </w:pPr>
    <w:rPr>
      <w:rFonts w:ascii="Times New Roman" w:hAnsi="Times New Roman"/>
      <w:sz w:val="24"/>
      <w:szCs w:val="24"/>
    </w:rPr>
  </w:style>
  <w:style w:type="paragraph" w:customStyle="1" w:styleId="line874">
    <w:name w:val="line874"/>
    <w:basedOn w:val="Normal"/>
    <w:rsid w:val="00FC5B20"/>
    <w:pPr>
      <w:spacing w:before="100" w:beforeAutospacing="1" w:after="100" w:afterAutospacing="1" w:line="240" w:lineRule="auto"/>
    </w:pPr>
    <w:rPr>
      <w:rFonts w:ascii="Times New Roman" w:hAnsi="Times New Roman"/>
      <w:sz w:val="24"/>
      <w:szCs w:val="24"/>
    </w:rPr>
  </w:style>
  <w:style w:type="character" w:styleId="Strong">
    <w:name w:val="Strong"/>
    <w:uiPriority w:val="22"/>
    <w:qFormat/>
    <w:locked/>
    <w:rsid w:val="003F339B"/>
    <w:rPr>
      <w:b/>
      <w:bCs/>
    </w:rPr>
  </w:style>
  <w:style w:type="character" w:styleId="Emphasis">
    <w:name w:val="Emphasis"/>
    <w:uiPriority w:val="20"/>
    <w:qFormat/>
    <w:locked/>
    <w:rsid w:val="003F339B"/>
    <w:rPr>
      <w:i/>
      <w:iCs/>
    </w:rPr>
  </w:style>
  <w:style w:type="character" w:styleId="IntenseReference">
    <w:name w:val="Intense Reference"/>
    <w:uiPriority w:val="32"/>
    <w:qFormat/>
    <w:rsid w:val="00DA2A17"/>
    <w:rPr>
      <w:b/>
      <w:bCs/>
      <w:smallCaps/>
      <w:color w:val="C0504D"/>
      <w:spacing w:val="5"/>
      <w:u w:val="single"/>
    </w:rPr>
  </w:style>
  <w:style w:type="character" w:customStyle="1" w:styleId="Heading5Char">
    <w:name w:val="Heading 5 Char"/>
    <w:link w:val="Heading5"/>
    <w:rsid w:val="00C61100"/>
    <w:rPr>
      <w:rFonts w:ascii="Calibri" w:eastAsia="Times New Roman" w:hAnsi="Calibri" w:cs="Times New Roman"/>
      <w:b/>
      <w:bCs/>
      <w:i/>
      <w:iCs/>
      <w:sz w:val="26"/>
      <w:szCs w:val="26"/>
    </w:rPr>
  </w:style>
  <w:style w:type="character" w:styleId="CommentReference">
    <w:name w:val="annotation reference"/>
    <w:rsid w:val="0016466B"/>
    <w:rPr>
      <w:sz w:val="16"/>
      <w:szCs w:val="16"/>
    </w:rPr>
  </w:style>
  <w:style w:type="paragraph" w:styleId="CommentText">
    <w:name w:val="annotation text"/>
    <w:basedOn w:val="Normal"/>
    <w:link w:val="CommentTextChar"/>
    <w:rsid w:val="0016466B"/>
    <w:rPr>
      <w:sz w:val="20"/>
      <w:szCs w:val="20"/>
    </w:rPr>
  </w:style>
  <w:style w:type="character" w:customStyle="1" w:styleId="CommentTextChar">
    <w:name w:val="Comment Text Char"/>
    <w:link w:val="CommentText"/>
    <w:rsid w:val="0016466B"/>
    <w:rPr>
      <w:rFonts w:eastAsia="Times New Roman"/>
    </w:rPr>
  </w:style>
  <w:style w:type="paragraph" w:styleId="CommentSubject">
    <w:name w:val="annotation subject"/>
    <w:basedOn w:val="CommentText"/>
    <w:next w:val="CommentText"/>
    <w:link w:val="CommentSubjectChar"/>
    <w:rsid w:val="0016466B"/>
    <w:rPr>
      <w:b/>
      <w:bCs/>
    </w:rPr>
  </w:style>
  <w:style w:type="character" w:customStyle="1" w:styleId="CommentSubjectChar">
    <w:name w:val="Comment Subject Char"/>
    <w:link w:val="CommentSubject"/>
    <w:rsid w:val="0016466B"/>
    <w:rPr>
      <w:rFonts w:eastAsia="Times New Roman"/>
      <w:b/>
      <w:bCs/>
    </w:rPr>
  </w:style>
  <w:style w:type="paragraph" w:styleId="BodyText">
    <w:name w:val="Body Text"/>
    <w:basedOn w:val="Normal"/>
    <w:link w:val="BodyTextChar"/>
    <w:rsid w:val="007B7564"/>
    <w:pPr>
      <w:spacing w:after="120"/>
    </w:pPr>
  </w:style>
  <w:style w:type="character" w:customStyle="1" w:styleId="BodyTextChar">
    <w:name w:val="Body Text Char"/>
    <w:link w:val="BodyText"/>
    <w:rsid w:val="007B7564"/>
    <w:rPr>
      <w:rFonts w:eastAsia="Times New Roman"/>
      <w:sz w:val="22"/>
      <w:szCs w:val="22"/>
    </w:rPr>
  </w:style>
  <w:style w:type="paragraph" w:customStyle="1" w:styleId="BodyChar">
    <w:name w:val="Body Char"/>
    <w:basedOn w:val="Normal"/>
    <w:link w:val="BodyCharChar"/>
    <w:rsid w:val="007B7564"/>
    <w:pPr>
      <w:spacing w:before="200" w:after="120" w:line="260" w:lineRule="atLeast"/>
      <w:ind w:left="1800"/>
    </w:pPr>
    <w:rPr>
      <w:rFonts w:ascii="Times New Roman" w:eastAsia="MS Mincho" w:hAnsi="Times New Roman"/>
      <w:szCs w:val="20"/>
    </w:rPr>
  </w:style>
  <w:style w:type="character" w:customStyle="1" w:styleId="BodyCharChar">
    <w:name w:val="Body Char Char"/>
    <w:link w:val="BodyChar"/>
    <w:rsid w:val="007B7564"/>
    <w:rPr>
      <w:rFonts w:ascii="Times New Roman" w:eastAsia="MS Mincho" w:hAnsi="Times New Roman"/>
      <w:sz w:val="22"/>
    </w:rPr>
  </w:style>
  <w:style w:type="character" w:customStyle="1" w:styleId="Heading6Char">
    <w:name w:val="Heading 6 Char"/>
    <w:link w:val="Heading6"/>
    <w:rsid w:val="0041184A"/>
    <w:rPr>
      <w:rFonts w:ascii="Calibri" w:eastAsia="Times New Roman" w:hAnsi="Calibri" w:cs="Times New Roman"/>
      <w:b/>
      <w:bCs/>
      <w:sz w:val="22"/>
      <w:szCs w:val="22"/>
    </w:rPr>
  </w:style>
  <w:style w:type="paragraph" w:styleId="Revision">
    <w:name w:val="Revision"/>
    <w:hidden/>
    <w:uiPriority w:val="99"/>
    <w:semiHidden/>
    <w:rsid w:val="00D66B5D"/>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87">
      <w:bodyDiv w:val="1"/>
      <w:marLeft w:val="0"/>
      <w:marRight w:val="0"/>
      <w:marTop w:val="0"/>
      <w:marBottom w:val="0"/>
      <w:divBdr>
        <w:top w:val="none" w:sz="0" w:space="0" w:color="auto"/>
        <w:left w:val="none" w:sz="0" w:space="0" w:color="auto"/>
        <w:bottom w:val="none" w:sz="0" w:space="0" w:color="auto"/>
        <w:right w:val="none" w:sz="0" w:space="0" w:color="auto"/>
      </w:divBdr>
    </w:div>
    <w:div w:id="96096749">
      <w:bodyDiv w:val="1"/>
      <w:marLeft w:val="0"/>
      <w:marRight w:val="0"/>
      <w:marTop w:val="0"/>
      <w:marBottom w:val="0"/>
      <w:divBdr>
        <w:top w:val="none" w:sz="0" w:space="0" w:color="auto"/>
        <w:left w:val="none" w:sz="0" w:space="0" w:color="auto"/>
        <w:bottom w:val="none" w:sz="0" w:space="0" w:color="auto"/>
        <w:right w:val="none" w:sz="0" w:space="0" w:color="auto"/>
      </w:divBdr>
      <w:divsChild>
        <w:div w:id="780225852">
          <w:marLeft w:val="720"/>
          <w:marRight w:val="0"/>
          <w:marTop w:val="160"/>
          <w:marBottom w:val="0"/>
          <w:divBdr>
            <w:top w:val="none" w:sz="0" w:space="0" w:color="auto"/>
            <w:left w:val="none" w:sz="0" w:space="0" w:color="auto"/>
            <w:bottom w:val="none" w:sz="0" w:space="0" w:color="auto"/>
            <w:right w:val="none" w:sz="0" w:space="0" w:color="auto"/>
          </w:divBdr>
        </w:div>
        <w:div w:id="1162240465">
          <w:marLeft w:val="720"/>
          <w:marRight w:val="0"/>
          <w:marTop w:val="160"/>
          <w:marBottom w:val="0"/>
          <w:divBdr>
            <w:top w:val="none" w:sz="0" w:space="0" w:color="auto"/>
            <w:left w:val="none" w:sz="0" w:space="0" w:color="auto"/>
            <w:bottom w:val="none" w:sz="0" w:space="0" w:color="auto"/>
            <w:right w:val="none" w:sz="0" w:space="0" w:color="auto"/>
          </w:divBdr>
        </w:div>
        <w:div w:id="1235050769">
          <w:marLeft w:val="720"/>
          <w:marRight w:val="0"/>
          <w:marTop w:val="160"/>
          <w:marBottom w:val="0"/>
          <w:divBdr>
            <w:top w:val="none" w:sz="0" w:space="0" w:color="auto"/>
            <w:left w:val="none" w:sz="0" w:space="0" w:color="auto"/>
            <w:bottom w:val="none" w:sz="0" w:space="0" w:color="auto"/>
            <w:right w:val="none" w:sz="0" w:space="0" w:color="auto"/>
          </w:divBdr>
        </w:div>
      </w:divsChild>
    </w:div>
    <w:div w:id="129708319">
      <w:bodyDiv w:val="1"/>
      <w:marLeft w:val="0"/>
      <w:marRight w:val="0"/>
      <w:marTop w:val="0"/>
      <w:marBottom w:val="0"/>
      <w:divBdr>
        <w:top w:val="none" w:sz="0" w:space="0" w:color="auto"/>
        <w:left w:val="none" w:sz="0" w:space="0" w:color="auto"/>
        <w:bottom w:val="none" w:sz="0" w:space="0" w:color="auto"/>
        <w:right w:val="none" w:sz="0" w:space="0" w:color="auto"/>
      </w:divBdr>
    </w:div>
    <w:div w:id="153110024">
      <w:bodyDiv w:val="1"/>
      <w:marLeft w:val="0"/>
      <w:marRight w:val="0"/>
      <w:marTop w:val="0"/>
      <w:marBottom w:val="0"/>
      <w:divBdr>
        <w:top w:val="none" w:sz="0" w:space="0" w:color="auto"/>
        <w:left w:val="none" w:sz="0" w:space="0" w:color="auto"/>
        <w:bottom w:val="none" w:sz="0" w:space="0" w:color="auto"/>
        <w:right w:val="none" w:sz="0" w:space="0" w:color="auto"/>
      </w:divBdr>
    </w:div>
    <w:div w:id="179978928">
      <w:bodyDiv w:val="1"/>
      <w:marLeft w:val="0"/>
      <w:marRight w:val="0"/>
      <w:marTop w:val="0"/>
      <w:marBottom w:val="0"/>
      <w:divBdr>
        <w:top w:val="none" w:sz="0" w:space="0" w:color="auto"/>
        <w:left w:val="none" w:sz="0" w:space="0" w:color="auto"/>
        <w:bottom w:val="none" w:sz="0" w:space="0" w:color="auto"/>
        <w:right w:val="none" w:sz="0" w:space="0" w:color="auto"/>
      </w:divBdr>
      <w:divsChild>
        <w:div w:id="307134216">
          <w:marLeft w:val="0"/>
          <w:marRight w:val="0"/>
          <w:marTop w:val="0"/>
          <w:marBottom w:val="0"/>
          <w:divBdr>
            <w:top w:val="none" w:sz="0" w:space="0" w:color="auto"/>
            <w:left w:val="none" w:sz="0" w:space="0" w:color="auto"/>
            <w:bottom w:val="none" w:sz="0" w:space="0" w:color="auto"/>
            <w:right w:val="none" w:sz="0" w:space="0" w:color="auto"/>
          </w:divBdr>
          <w:divsChild>
            <w:div w:id="1616718871">
              <w:marLeft w:val="0"/>
              <w:marRight w:val="0"/>
              <w:marTop w:val="0"/>
              <w:marBottom w:val="0"/>
              <w:divBdr>
                <w:top w:val="none" w:sz="0" w:space="0" w:color="auto"/>
                <w:left w:val="none" w:sz="0" w:space="0" w:color="auto"/>
                <w:bottom w:val="none" w:sz="0" w:space="0" w:color="auto"/>
                <w:right w:val="none" w:sz="0" w:space="0" w:color="auto"/>
              </w:divBdr>
              <w:divsChild>
                <w:div w:id="1927496574">
                  <w:marLeft w:val="0"/>
                  <w:marRight w:val="0"/>
                  <w:marTop w:val="0"/>
                  <w:marBottom w:val="0"/>
                  <w:divBdr>
                    <w:top w:val="none" w:sz="0" w:space="0" w:color="auto"/>
                    <w:left w:val="none" w:sz="0" w:space="0" w:color="auto"/>
                    <w:bottom w:val="none" w:sz="0" w:space="0" w:color="auto"/>
                    <w:right w:val="none" w:sz="0" w:space="0" w:color="auto"/>
                  </w:divBdr>
                  <w:divsChild>
                    <w:div w:id="1914772391">
                      <w:marLeft w:val="0"/>
                      <w:marRight w:val="0"/>
                      <w:marTop w:val="0"/>
                      <w:marBottom w:val="0"/>
                      <w:divBdr>
                        <w:top w:val="none" w:sz="0" w:space="0" w:color="auto"/>
                        <w:left w:val="none" w:sz="0" w:space="0" w:color="auto"/>
                        <w:bottom w:val="none" w:sz="0" w:space="0" w:color="auto"/>
                        <w:right w:val="none" w:sz="0" w:space="0" w:color="auto"/>
                      </w:divBdr>
                      <w:divsChild>
                        <w:div w:id="1068310530">
                          <w:marLeft w:val="0"/>
                          <w:marRight w:val="0"/>
                          <w:marTop w:val="0"/>
                          <w:marBottom w:val="0"/>
                          <w:divBdr>
                            <w:top w:val="none" w:sz="0" w:space="0" w:color="auto"/>
                            <w:left w:val="none" w:sz="0" w:space="0" w:color="auto"/>
                            <w:bottom w:val="none" w:sz="0" w:space="0" w:color="auto"/>
                            <w:right w:val="none" w:sz="0" w:space="0" w:color="auto"/>
                          </w:divBdr>
                          <w:divsChild>
                            <w:div w:id="217741512">
                              <w:marLeft w:val="0"/>
                              <w:marRight w:val="0"/>
                              <w:marTop w:val="0"/>
                              <w:marBottom w:val="0"/>
                              <w:divBdr>
                                <w:top w:val="none" w:sz="0" w:space="0" w:color="auto"/>
                                <w:left w:val="none" w:sz="0" w:space="0" w:color="auto"/>
                                <w:bottom w:val="none" w:sz="0" w:space="0" w:color="auto"/>
                                <w:right w:val="none" w:sz="0" w:space="0" w:color="auto"/>
                              </w:divBdr>
                              <w:divsChild>
                                <w:div w:id="82074857">
                                  <w:marLeft w:val="0"/>
                                  <w:marRight w:val="0"/>
                                  <w:marTop w:val="0"/>
                                  <w:marBottom w:val="0"/>
                                  <w:divBdr>
                                    <w:top w:val="none" w:sz="0" w:space="0" w:color="auto"/>
                                    <w:left w:val="none" w:sz="0" w:space="0" w:color="auto"/>
                                    <w:bottom w:val="none" w:sz="0" w:space="0" w:color="auto"/>
                                    <w:right w:val="none" w:sz="0" w:space="0" w:color="auto"/>
                                  </w:divBdr>
                                  <w:divsChild>
                                    <w:div w:id="1827480068">
                                      <w:marLeft w:val="0"/>
                                      <w:marRight w:val="0"/>
                                      <w:marTop w:val="0"/>
                                      <w:marBottom w:val="0"/>
                                      <w:divBdr>
                                        <w:top w:val="none" w:sz="0" w:space="0" w:color="auto"/>
                                        <w:left w:val="none" w:sz="0" w:space="0" w:color="auto"/>
                                        <w:bottom w:val="none" w:sz="0" w:space="0" w:color="auto"/>
                                        <w:right w:val="none" w:sz="0" w:space="0" w:color="auto"/>
                                      </w:divBdr>
                                      <w:divsChild>
                                        <w:div w:id="9228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11349">
      <w:bodyDiv w:val="1"/>
      <w:marLeft w:val="0"/>
      <w:marRight w:val="0"/>
      <w:marTop w:val="0"/>
      <w:marBottom w:val="0"/>
      <w:divBdr>
        <w:top w:val="none" w:sz="0" w:space="0" w:color="auto"/>
        <w:left w:val="none" w:sz="0" w:space="0" w:color="auto"/>
        <w:bottom w:val="none" w:sz="0" w:space="0" w:color="auto"/>
        <w:right w:val="none" w:sz="0" w:space="0" w:color="auto"/>
      </w:divBdr>
      <w:divsChild>
        <w:div w:id="1350833391">
          <w:marLeft w:val="0"/>
          <w:marRight w:val="0"/>
          <w:marTop w:val="0"/>
          <w:marBottom w:val="0"/>
          <w:divBdr>
            <w:top w:val="none" w:sz="0" w:space="0" w:color="auto"/>
            <w:left w:val="none" w:sz="0" w:space="0" w:color="auto"/>
            <w:bottom w:val="none" w:sz="0" w:space="0" w:color="auto"/>
            <w:right w:val="none" w:sz="0" w:space="0" w:color="auto"/>
          </w:divBdr>
          <w:divsChild>
            <w:div w:id="1493447242">
              <w:marLeft w:val="0"/>
              <w:marRight w:val="0"/>
              <w:marTop w:val="0"/>
              <w:marBottom w:val="0"/>
              <w:divBdr>
                <w:top w:val="none" w:sz="0" w:space="0" w:color="auto"/>
                <w:left w:val="single" w:sz="6" w:space="0" w:color="D9D9D9"/>
                <w:bottom w:val="none" w:sz="0" w:space="0" w:color="auto"/>
                <w:right w:val="none" w:sz="0" w:space="0" w:color="auto"/>
              </w:divBdr>
              <w:divsChild>
                <w:div w:id="1611207310">
                  <w:marLeft w:val="0"/>
                  <w:marRight w:val="0"/>
                  <w:marTop w:val="0"/>
                  <w:marBottom w:val="0"/>
                  <w:divBdr>
                    <w:top w:val="none" w:sz="0" w:space="0" w:color="auto"/>
                    <w:left w:val="single" w:sz="6" w:space="8" w:color="D9D9D9"/>
                    <w:bottom w:val="none" w:sz="0" w:space="0" w:color="auto"/>
                    <w:right w:val="single" w:sz="6" w:space="8" w:color="D9D9D9"/>
                  </w:divBdr>
                  <w:divsChild>
                    <w:div w:id="1108624338">
                      <w:marLeft w:val="2370"/>
                      <w:marRight w:val="0"/>
                      <w:marTop w:val="0"/>
                      <w:marBottom w:val="0"/>
                      <w:divBdr>
                        <w:top w:val="none" w:sz="0" w:space="0" w:color="auto"/>
                        <w:left w:val="none" w:sz="0" w:space="0" w:color="auto"/>
                        <w:bottom w:val="none" w:sz="0" w:space="0" w:color="auto"/>
                        <w:right w:val="none" w:sz="0" w:space="0" w:color="auto"/>
                      </w:divBdr>
                      <w:divsChild>
                        <w:div w:id="1494570512">
                          <w:marLeft w:val="225"/>
                          <w:marRight w:val="0"/>
                          <w:marTop w:val="0"/>
                          <w:marBottom w:val="0"/>
                          <w:divBdr>
                            <w:top w:val="none" w:sz="0" w:space="0" w:color="auto"/>
                            <w:left w:val="none" w:sz="0" w:space="0" w:color="auto"/>
                            <w:bottom w:val="none" w:sz="0" w:space="0" w:color="auto"/>
                            <w:right w:val="none" w:sz="0" w:space="0" w:color="auto"/>
                          </w:divBdr>
                          <w:divsChild>
                            <w:div w:id="10520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303986">
      <w:bodyDiv w:val="1"/>
      <w:marLeft w:val="0"/>
      <w:marRight w:val="0"/>
      <w:marTop w:val="0"/>
      <w:marBottom w:val="0"/>
      <w:divBdr>
        <w:top w:val="none" w:sz="0" w:space="0" w:color="auto"/>
        <w:left w:val="none" w:sz="0" w:space="0" w:color="auto"/>
        <w:bottom w:val="none" w:sz="0" w:space="0" w:color="auto"/>
        <w:right w:val="none" w:sz="0" w:space="0" w:color="auto"/>
      </w:divBdr>
      <w:divsChild>
        <w:div w:id="555319169">
          <w:marLeft w:val="0"/>
          <w:marRight w:val="0"/>
          <w:marTop w:val="0"/>
          <w:marBottom w:val="0"/>
          <w:divBdr>
            <w:top w:val="none" w:sz="0" w:space="0" w:color="auto"/>
            <w:left w:val="none" w:sz="0" w:space="0" w:color="auto"/>
            <w:bottom w:val="none" w:sz="0" w:space="0" w:color="auto"/>
            <w:right w:val="none" w:sz="0" w:space="0" w:color="auto"/>
          </w:divBdr>
          <w:divsChild>
            <w:div w:id="1492939998">
              <w:marLeft w:val="0"/>
              <w:marRight w:val="0"/>
              <w:marTop w:val="0"/>
              <w:marBottom w:val="0"/>
              <w:divBdr>
                <w:top w:val="none" w:sz="0" w:space="0" w:color="auto"/>
                <w:left w:val="none" w:sz="0" w:space="0" w:color="auto"/>
                <w:bottom w:val="none" w:sz="0" w:space="0" w:color="auto"/>
                <w:right w:val="none" w:sz="0" w:space="0" w:color="auto"/>
              </w:divBdr>
              <w:divsChild>
                <w:div w:id="1403404038">
                  <w:marLeft w:val="0"/>
                  <w:marRight w:val="0"/>
                  <w:marTop w:val="0"/>
                  <w:marBottom w:val="0"/>
                  <w:divBdr>
                    <w:top w:val="none" w:sz="0" w:space="0" w:color="auto"/>
                    <w:left w:val="none" w:sz="0" w:space="0" w:color="auto"/>
                    <w:bottom w:val="none" w:sz="0" w:space="0" w:color="auto"/>
                    <w:right w:val="none" w:sz="0" w:space="0" w:color="auto"/>
                  </w:divBdr>
                  <w:divsChild>
                    <w:div w:id="815873267">
                      <w:marLeft w:val="0"/>
                      <w:marRight w:val="0"/>
                      <w:marTop w:val="100"/>
                      <w:marBottom w:val="100"/>
                      <w:divBdr>
                        <w:top w:val="none" w:sz="0" w:space="0" w:color="auto"/>
                        <w:left w:val="none" w:sz="0" w:space="0" w:color="auto"/>
                        <w:bottom w:val="none" w:sz="0" w:space="0" w:color="auto"/>
                        <w:right w:val="none" w:sz="0" w:space="0" w:color="auto"/>
                      </w:divBdr>
                      <w:divsChild>
                        <w:div w:id="1570385684">
                          <w:marLeft w:val="0"/>
                          <w:marRight w:val="0"/>
                          <w:marTop w:val="0"/>
                          <w:marBottom w:val="600"/>
                          <w:divBdr>
                            <w:top w:val="none" w:sz="0" w:space="0" w:color="auto"/>
                            <w:left w:val="none" w:sz="0" w:space="0" w:color="auto"/>
                            <w:bottom w:val="none" w:sz="0" w:space="0" w:color="auto"/>
                            <w:right w:val="none" w:sz="0" w:space="0" w:color="auto"/>
                          </w:divBdr>
                          <w:divsChild>
                            <w:div w:id="18381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507095">
      <w:bodyDiv w:val="1"/>
      <w:marLeft w:val="0"/>
      <w:marRight w:val="0"/>
      <w:marTop w:val="0"/>
      <w:marBottom w:val="0"/>
      <w:divBdr>
        <w:top w:val="none" w:sz="0" w:space="0" w:color="auto"/>
        <w:left w:val="none" w:sz="0" w:space="0" w:color="auto"/>
        <w:bottom w:val="none" w:sz="0" w:space="0" w:color="auto"/>
        <w:right w:val="none" w:sz="0" w:space="0" w:color="auto"/>
      </w:divBdr>
      <w:divsChild>
        <w:div w:id="2052262550">
          <w:marLeft w:val="0"/>
          <w:marRight w:val="0"/>
          <w:marTop w:val="0"/>
          <w:marBottom w:val="0"/>
          <w:divBdr>
            <w:top w:val="none" w:sz="0" w:space="0" w:color="auto"/>
            <w:left w:val="none" w:sz="0" w:space="0" w:color="auto"/>
            <w:bottom w:val="none" w:sz="0" w:space="0" w:color="auto"/>
            <w:right w:val="none" w:sz="0" w:space="0" w:color="auto"/>
          </w:divBdr>
          <w:divsChild>
            <w:div w:id="761730640">
              <w:marLeft w:val="0"/>
              <w:marRight w:val="0"/>
              <w:marTop w:val="0"/>
              <w:marBottom w:val="0"/>
              <w:divBdr>
                <w:top w:val="none" w:sz="0" w:space="0" w:color="auto"/>
                <w:left w:val="none" w:sz="0" w:space="0" w:color="auto"/>
                <w:bottom w:val="none" w:sz="0" w:space="0" w:color="auto"/>
                <w:right w:val="none" w:sz="0" w:space="0" w:color="auto"/>
              </w:divBdr>
              <w:divsChild>
                <w:div w:id="191965969">
                  <w:marLeft w:val="0"/>
                  <w:marRight w:val="0"/>
                  <w:marTop w:val="0"/>
                  <w:marBottom w:val="0"/>
                  <w:divBdr>
                    <w:top w:val="none" w:sz="0" w:space="0" w:color="auto"/>
                    <w:left w:val="none" w:sz="0" w:space="0" w:color="auto"/>
                    <w:bottom w:val="none" w:sz="0" w:space="0" w:color="auto"/>
                    <w:right w:val="none" w:sz="0" w:space="0" w:color="auto"/>
                  </w:divBdr>
                  <w:divsChild>
                    <w:div w:id="1994680284">
                      <w:marLeft w:val="0"/>
                      <w:marRight w:val="0"/>
                      <w:marTop w:val="0"/>
                      <w:marBottom w:val="0"/>
                      <w:divBdr>
                        <w:top w:val="none" w:sz="0" w:space="0" w:color="auto"/>
                        <w:left w:val="none" w:sz="0" w:space="0" w:color="auto"/>
                        <w:bottom w:val="none" w:sz="0" w:space="0" w:color="auto"/>
                        <w:right w:val="none" w:sz="0" w:space="0" w:color="auto"/>
                      </w:divBdr>
                      <w:divsChild>
                        <w:div w:id="947392573">
                          <w:marLeft w:val="0"/>
                          <w:marRight w:val="0"/>
                          <w:marTop w:val="0"/>
                          <w:marBottom w:val="0"/>
                          <w:divBdr>
                            <w:top w:val="none" w:sz="0" w:space="0" w:color="auto"/>
                            <w:left w:val="none" w:sz="0" w:space="0" w:color="auto"/>
                            <w:bottom w:val="none" w:sz="0" w:space="0" w:color="auto"/>
                            <w:right w:val="none" w:sz="0" w:space="0" w:color="auto"/>
                          </w:divBdr>
                          <w:divsChild>
                            <w:div w:id="1477721507">
                              <w:marLeft w:val="0"/>
                              <w:marRight w:val="0"/>
                              <w:marTop w:val="0"/>
                              <w:marBottom w:val="0"/>
                              <w:divBdr>
                                <w:top w:val="none" w:sz="0" w:space="0" w:color="auto"/>
                                <w:left w:val="none" w:sz="0" w:space="0" w:color="auto"/>
                                <w:bottom w:val="none" w:sz="0" w:space="0" w:color="auto"/>
                                <w:right w:val="none" w:sz="0" w:space="0" w:color="auto"/>
                              </w:divBdr>
                              <w:divsChild>
                                <w:div w:id="39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60353">
      <w:bodyDiv w:val="1"/>
      <w:marLeft w:val="0"/>
      <w:marRight w:val="0"/>
      <w:marTop w:val="0"/>
      <w:marBottom w:val="0"/>
      <w:divBdr>
        <w:top w:val="none" w:sz="0" w:space="0" w:color="auto"/>
        <w:left w:val="none" w:sz="0" w:space="0" w:color="auto"/>
        <w:bottom w:val="none" w:sz="0" w:space="0" w:color="auto"/>
        <w:right w:val="none" w:sz="0" w:space="0" w:color="auto"/>
      </w:divBdr>
    </w:div>
    <w:div w:id="539709826">
      <w:bodyDiv w:val="1"/>
      <w:marLeft w:val="0"/>
      <w:marRight w:val="0"/>
      <w:marTop w:val="0"/>
      <w:marBottom w:val="0"/>
      <w:divBdr>
        <w:top w:val="none" w:sz="0" w:space="0" w:color="auto"/>
        <w:left w:val="none" w:sz="0" w:space="0" w:color="auto"/>
        <w:bottom w:val="none" w:sz="0" w:space="0" w:color="auto"/>
        <w:right w:val="none" w:sz="0" w:space="0" w:color="auto"/>
      </w:divBdr>
    </w:div>
    <w:div w:id="546529521">
      <w:bodyDiv w:val="1"/>
      <w:marLeft w:val="0"/>
      <w:marRight w:val="0"/>
      <w:marTop w:val="0"/>
      <w:marBottom w:val="0"/>
      <w:divBdr>
        <w:top w:val="none" w:sz="0" w:space="0" w:color="auto"/>
        <w:left w:val="none" w:sz="0" w:space="0" w:color="auto"/>
        <w:bottom w:val="none" w:sz="0" w:space="0" w:color="auto"/>
        <w:right w:val="none" w:sz="0" w:space="0" w:color="auto"/>
      </w:divBdr>
    </w:div>
    <w:div w:id="583535219">
      <w:bodyDiv w:val="1"/>
      <w:marLeft w:val="0"/>
      <w:marRight w:val="0"/>
      <w:marTop w:val="0"/>
      <w:marBottom w:val="0"/>
      <w:divBdr>
        <w:top w:val="none" w:sz="0" w:space="0" w:color="auto"/>
        <w:left w:val="none" w:sz="0" w:space="0" w:color="auto"/>
        <w:bottom w:val="none" w:sz="0" w:space="0" w:color="auto"/>
        <w:right w:val="none" w:sz="0" w:space="0" w:color="auto"/>
      </w:divBdr>
      <w:divsChild>
        <w:div w:id="73548976">
          <w:marLeft w:val="0"/>
          <w:marRight w:val="0"/>
          <w:marTop w:val="0"/>
          <w:marBottom w:val="0"/>
          <w:divBdr>
            <w:top w:val="none" w:sz="0" w:space="0" w:color="auto"/>
            <w:left w:val="none" w:sz="0" w:space="0" w:color="auto"/>
            <w:bottom w:val="none" w:sz="0" w:space="0" w:color="auto"/>
            <w:right w:val="none" w:sz="0" w:space="0" w:color="auto"/>
          </w:divBdr>
          <w:divsChild>
            <w:div w:id="1571384604">
              <w:marLeft w:val="0"/>
              <w:marRight w:val="0"/>
              <w:marTop w:val="0"/>
              <w:marBottom w:val="0"/>
              <w:divBdr>
                <w:top w:val="none" w:sz="0" w:space="0" w:color="auto"/>
                <w:left w:val="none" w:sz="0" w:space="0" w:color="auto"/>
                <w:bottom w:val="none" w:sz="0" w:space="0" w:color="auto"/>
                <w:right w:val="none" w:sz="0" w:space="0" w:color="auto"/>
              </w:divBdr>
              <w:divsChild>
                <w:div w:id="642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9755">
      <w:bodyDiv w:val="1"/>
      <w:marLeft w:val="0"/>
      <w:marRight w:val="0"/>
      <w:marTop w:val="0"/>
      <w:marBottom w:val="0"/>
      <w:divBdr>
        <w:top w:val="none" w:sz="0" w:space="0" w:color="auto"/>
        <w:left w:val="none" w:sz="0" w:space="0" w:color="auto"/>
        <w:bottom w:val="none" w:sz="0" w:space="0" w:color="auto"/>
        <w:right w:val="none" w:sz="0" w:space="0" w:color="auto"/>
      </w:divBdr>
    </w:div>
    <w:div w:id="643505531">
      <w:bodyDiv w:val="1"/>
      <w:marLeft w:val="0"/>
      <w:marRight w:val="0"/>
      <w:marTop w:val="0"/>
      <w:marBottom w:val="0"/>
      <w:divBdr>
        <w:top w:val="none" w:sz="0" w:space="0" w:color="auto"/>
        <w:left w:val="none" w:sz="0" w:space="0" w:color="auto"/>
        <w:bottom w:val="none" w:sz="0" w:space="0" w:color="auto"/>
        <w:right w:val="none" w:sz="0" w:space="0" w:color="auto"/>
      </w:divBdr>
      <w:divsChild>
        <w:div w:id="1301883177">
          <w:marLeft w:val="0"/>
          <w:marRight w:val="0"/>
          <w:marTop w:val="0"/>
          <w:marBottom w:val="0"/>
          <w:divBdr>
            <w:top w:val="none" w:sz="0" w:space="0" w:color="auto"/>
            <w:left w:val="none" w:sz="0" w:space="0" w:color="auto"/>
            <w:bottom w:val="none" w:sz="0" w:space="0" w:color="auto"/>
            <w:right w:val="none" w:sz="0" w:space="0" w:color="auto"/>
          </w:divBdr>
          <w:divsChild>
            <w:div w:id="1153793398">
              <w:marLeft w:val="0"/>
              <w:marRight w:val="0"/>
              <w:marTop w:val="0"/>
              <w:marBottom w:val="0"/>
              <w:divBdr>
                <w:top w:val="none" w:sz="0" w:space="0" w:color="auto"/>
                <w:left w:val="none" w:sz="0" w:space="0" w:color="auto"/>
                <w:bottom w:val="none" w:sz="0" w:space="0" w:color="auto"/>
                <w:right w:val="none" w:sz="0" w:space="0" w:color="auto"/>
              </w:divBdr>
              <w:divsChild>
                <w:div w:id="1800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57632">
      <w:bodyDiv w:val="1"/>
      <w:marLeft w:val="0"/>
      <w:marRight w:val="0"/>
      <w:marTop w:val="0"/>
      <w:marBottom w:val="0"/>
      <w:divBdr>
        <w:top w:val="none" w:sz="0" w:space="0" w:color="auto"/>
        <w:left w:val="none" w:sz="0" w:space="0" w:color="auto"/>
        <w:bottom w:val="none" w:sz="0" w:space="0" w:color="auto"/>
        <w:right w:val="none" w:sz="0" w:space="0" w:color="auto"/>
      </w:divBdr>
      <w:divsChild>
        <w:div w:id="1210804679">
          <w:marLeft w:val="0"/>
          <w:marRight w:val="0"/>
          <w:marTop w:val="0"/>
          <w:marBottom w:val="0"/>
          <w:divBdr>
            <w:top w:val="none" w:sz="0" w:space="0" w:color="auto"/>
            <w:left w:val="none" w:sz="0" w:space="0" w:color="auto"/>
            <w:bottom w:val="none" w:sz="0" w:space="0" w:color="auto"/>
            <w:right w:val="none" w:sz="0" w:space="0" w:color="auto"/>
          </w:divBdr>
          <w:divsChild>
            <w:div w:id="1065564356">
              <w:marLeft w:val="0"/>
              <w:marRight w:val="0"/>
              <w:marTop w:val="0"/>
              <w:marBottom w:val="0"/>
              <w:divBdr>
                <w:top w:val="none" w:sz="0" w:space="0" w:color="auto"/>
                <w:left w:val="none" w:sz="0" w:space="0" w:color="auto"/>
                <w:bottom w:val="none" w:sz="0" w:space="0" w:color="auto"/>
                <w:right w:val="none" w:sz="0" w:space="0" w:color="auto"/>
              </w:divBdr>
              <w:divsChild>
                <w:div w:id="627900591">
                  <w:marLeft w:val="0"/>
                  <w:marRight w:val="0"/>
                  <w:marTop w:val="0"/>
                  <w:marBottom w:val="0"/>
                  <w:divBdr>
                    <w:top w:val="none" w:sz="0" w:space="0" w:color="auto"/>
                    <w:left w:val="none" w:sz="0" w:space="0" w:color="auto"/>
                    <w:bottom w:val="none" w:sz="0" w:space="0" w:color="auto"/>
                    <w:right w:val="none" w:sz="0" w:space="0" w:color="auto"/>
                  </w:divBdr>
                  <w:divsChild>
                    <w:div w:id="1354451774">
                      <w:marLeft w:val="0"/>
                      <w:marRight w:val="0"/>
                      <w:marTop w:val="0"/>
                      <w:marBottom w:val="0"/>
                      <w:divBdr>
                        <w:top w:val="none" w:sz="0" w:space="0" w:color="auto"/>
                        <w:left w:val="none" w:sz="0" w:space="0" w:color="auto"/>
                        <w:bottom w:val="none" w:sz="0" w:space="0" w:color="auto"/>
                        <w:right w:val="none" w:sz="0" w:space="0" w:color="auto"/>
                      </w:divBdr>
                      <w:divsChild>
                        <w:div w:id="2039352957">
                          <w:marLeft w:val="0"/>
                          <w:marRight w:val="0"/>
                          <w:marTop w:val="0"/>
                          <w:marBottom w:val="0"/>
                          <w:divBdr>
                            <w:top w:val="none" w:sz="0" w:space="0" w:color="auto"/>
                            <w:left w:val="none" w:sz="0" w:space="0" w:color="auto"/>
                            <w:bottom w:val="none" w:sz="0" w:space="0" w:color="auto"/>
                            <w:right w:val="none" w:sz="0" w:space="0" w:color="auto"/>
                          </w:divBdr>
                          <w:divsChild>
                            <w:div w:id="649334595">
                              <w:marLeft w:val="0"/>
                              <w:marRight w:val="0"/>
                              <w:marTop w:val="0"/>
                              <w:marBottom w:val="0"/>
                              <w:divBdr>
                                <w:top w:val="none" w:sz="0" w:space="0" w:color="auto"/>
                                <w:left w:val="none" w:sz="0" w:space="0" w:color="auto"/>
                                <w:bottom w:val="none" w:sz="0" w:space="0" w:color="auto"/>
                                <w:right w:val="none" w:sz="0" w:space="0" w:color="auto"/>
                              </w:divBdr>
                              <w:divsChild>
                                <w:div w:id="1126242303">
                                  <w:marLeft w:val="0"/>
                                  <w:marRight w:val="0"/>
                                  <w:marTop w:val="0"/>
                                  <w:marBottom w:val="0"/>
                                  <w:divBdr>
                                    <w:top w:val="none" w:sz="0" w:space="0" w:color="auto"/>
                                    <w:left w:val="none" w:sz="0" w:space="0" w:color="auto"/>
                                    <w:bottom w:val="none" w:sz="0" w:space="0" w:color="auto"/>
                                    <w:right w:val="none" w:sz="0" w:space="0" w:color="auto"/>
                                  </w:divBdr>
                                  <w:divsChild>
                                    <w:div w:id="963459615">
                                      <w:marLeft w:val="0"/>
                                      <w:marRight w:val="0"/>
                                      <w:marTop w:val="0"/>
                                      <w:marBottom w:val="0"/>
                                      <w:divBdr>
                                        <w:top w:val="none" w:sz="0" w:space="0" w:color="auto"/>
                                        <w:left w:val="none" w:sz="0" w:space="0" w:color="auto"/>
                                        <w:bottom w:val="none" w:sz="0" w:space="0" w:color="auto"/>
                                        <w:right w:val="none" w:sz="0" w:space="0" w:color="auto"/>
                                      </w:divBdr>
                                      <w:divsChild>
                                        <w:div w:id="743256926">
                                          <w:marLeft w:val="0"/>
                                          <w:marRight w:val="0"/>
                                          <w:marTop w:val="0"/>
                                          <w:marBottom w:val="0"/>
                                          <w:divBdr>
                                            <w:top w:val="none" w:sz="0" w:space="0" w:color="auto"/>
                                            <w:left w:val="none" w:sz="0" w:space="0" w:color="auto"/>
                                            <w:bottom w:val="none" w:sz="0" w:space="0" w:color="auto"/>
                                            <w:right w:val="none" w:sz="0" w:space="0" w:color="auto"/>
                                          </w:divBdr>
                                          <w:divsChild>
                                            <w:div w:id="151335580">
                                              <w:marLeft w:val="0"/>
                                              <w:marRight w:val="0"/>
                                              <w:marTop w:val="0"/>
                                              <w:marBottom w:val="0"/>
                                              <w:divBdr>
                                                <w:top w:val="none" w:sz="0" w:space="0" w:color="auto"/>
                                                <w:left w:val="none" w:sz="0" w:space="0" w:color="auto"/>
                                                <w:bottom w:val="none" w:sz="0" w:space="0" w:color="auto"/>
                                                <w:right w:val="none" w:sz="0" w:space="0" w:color="auto"/>
                                              </w:divBdr>
                                            </w:div>
                                            <w:div w:id="564990552">
                                              <w:marLeft w:val="0"/>
                                              <w:marRight w:val="0"/>
                                              <w:marTop w:val="0"/>
                                              <w:marBottom w:val="0"/>
                                              <w:divBdr>
                                                <w:top w:val="none" w:sz="0" w:space="0" w:color="auto"/>
                                                <w:left w:val="none" w:sz="0" w:space="0" w:color="auto"/>
                                                <w:bottom w:val="none" w:sz="0" w:space="0" w:color="auto"/>
                                                <w:right w:val="none" w:sz="0" w:space="0" w:color="auto"/>
                                              </w:divBdr>
                                            </w:div>
                                            <w:div w:id="881478936">
                                              <w:marLeft w:val="0"/>
                                              <w:marRight w:val="0"/>
                                              <w:marTop w:val="0"/>
                                              <w:marBottom w:val="0"/>
                                              <w:divBdr>
                                                <w:top w:val="none" w:sz="0" w:space="0" w:color="auto"/>
                                                <w:left w:val="none" w:sz="0" w:space="0" w:color="auto"/>
                                                <w:bottom w:val="none" w:sz="0" w:space="0" w:color="auto"/>
                                                <w:right w:val="none" w:sz="0" w:space="0" w:color="auto"/>
                                              </w:divBdr>
                                            </w:div>
                                            <w:div w:id="20976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548949">
      <w:bodyDiv w:val="1"/>
      <w:marLeft w:val="0"/>
      <w:marRight w:val="0"/>
      <w:marTop w:val="0"/>
      <w:marBottom w:val="0"/>
      <w:divBdr>
        <w:top w:val="none" w:sz="0" w:space="0" w:color="auto"/>
        <w:left w:val="none" w:sz="0" w:space="0" w:color="auto"/>
        <w:bottom w:val="none" w:sz="0" w:space="0" w:color="auto"/>
        <w:right w:val="none" w:sz="0" w:space="0" w:color="auto"/>
      </w:divBdr>
      <w:divsChild>
        <w:div w:id="1681007054">
          <w:marLeft w:val="0"/>
          <w:marRight w:val="0"/>
          <w:marTop w:val="0"/>
          <w:marBottom w:val="0"/>
          <w:divBdr>
            <w:top w:val="none" w:sz="0" w:space="0" w:color="auto"/>
            <w:left w:val="none" w:sz="0" w:space="0" w:color="auto"/>
            <w:bottom w:val="none" w:sz="0" w:space="0" w:color="auto"/>
            <w:right w:val="none" w:sz="0" w:space="0" w:color="auto"/>
          </w:divBdr>
          <w:divsChild>
            <w:div w:id="81142335">
              <w:marLeft w:val="0"/>
              <w:marRight w:val="150"/>
              <w:marTop w:val="0"/>
              <w:marBottom w:val="0"/>
              <w:divBdr>
                <w:top w:val="none" w:sz="0" w:space="0" w:color="auto"/>
                <w:left w:val="none" w:sz="0" w:space="0" w:color="auto"/>
                <w:bottom w:val="none" w:sz="0" w:space="0" w:color="auto"/>
                <w:right w:val="none" w:sz="0" w:space="0" w:color="auto"/>
              </w:divBdr>
              <w:divsChild>
                <w:div w:id="1253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0042">
      <w:bodyDiv w:val="1"/>
      <w:marLeft w:val="0"/>
      <w:marRight w:val="0"/>
      <w:marTop w:val="0"/>
      <w:marBottom w:val="0"/>
      <w:divBdr>
        <w:top w:val="none" w:sz="0" w:space="0" w:color="auto"/>
        <w:left w:val="none" w:sz="0" w:space="0" w:color="auto"/>
        <w:bottom w:val="none" w:sz="0" w:space="0" w:color="auto"/>
        <w:right w:val="none" w:sz="0" w:space="0" w:color="auto"/>
      </w:divBdr>
    </w:div>
    <w:div w:id="803350573">
      <w:bodyDiv w:val="1"/>
      <w:marLeft w:val="0"/>
      <w:marRight w:val="0"/>
      <w:marTop w:val="0"/>
      <w:marBottom w:val="0"/>
      <w:divBdr>
        <w:top w:val="none" w:sz="0" w:space="0" w:color="auto"/>
        <w:left w:val="none" w:sz="0" w:space="0" w:color="auto"/>
        <w:bottom w:val="none" w:sz="0" w:space="0" w:color="auto"/>
        <w:right w:val="none" w:sz="0" w:space="0" w:color="auto"/>
      </w:divBdr>
      <w:divsChild>
        <w:div w:id="946229785">
          <w:marLeft w:val="0"/>
          <w:marRight w:val="0"/>
          <w:marTop w:val="0"/>
          <w:marBottom w:val="0"/>
          <w:divBdr>
            <w:top w:val="none" w:sz="0" w:space="0" w:color="auto"/>
            <w:left w:val="none" w:sz="0" w:space="0" w:color="auto"/>
            <w:bottom w:val="none" w:sz="0" w:space="0" w:color="auto"/>
            <w:right w:val="none" w:sz="0" w:space="0" w:color="auto"/>
          </w:divBdr>
          <w:divsChild>
            <w:div w:id="1224557714">
              <w:marLeft w:val="0"/>
              <w:marRight w:val="0"/>
              <w:marTop w:val="0"/>
              <w:marBottom w:val="0"/>
              <w:divBdr>
                <w:top w:val="none" w:sz="0" w:space="0" w:color="auto"/>
                <w:left w:val="none" w:sz="0" w:space="0" w:color="auto"/>
                <w:bottom w:val="none" w:sz="0" w:space="0" w:color="auto"/>
                <w:right w:val="none" w:sz="0" w:space="0" w:color="auto"/>
              </w:divBdr>
              <w:divsChild>
                <w:div w:id="358942869">
                  <w:marLeft w:val="0"/>
                  <w:marRight w:val="0"/>
                  <w:marTop w:val="0"/>
                  <w:marBottom w:val="0"/>
                  <w:divBdr>
                    <w:top w:val="none" w:sz="0" w:space="0" w:color="auto"/>
                    <w:left w:val="none" w:sz="0" w:space="0" w:color="auto"/>
                    <w:bottom w:val="none" w:sz="0" w:space="0" w:color="auto"/>
                    <w:right w:val="none" w:sz="0" w:space="0" w:color="auto"/>
                  </w:divBdr>
                  <w:divsChild>
                    <w:div w:id="1243684236">
                      <w:marLeft w:val="0"/>
                      <w:marRight w:val="0"/>
                      <w:marTop w:val="0"/>
                      <w:marBottom w:val="0"/>
                      <w:divBdr>
                        <w:top w:val="none" w:sz="0" w:space="0" w:color="auto"/>
                        <w:left w:val="none" w:sz="0" w:space="0" w:color="auto"/>
                        <w:bottom w:val="none" w:sz="0" w:space="0" w:color="auto"/>
                        <w:right w:val="none" w:sz="0" w:space="0" w:color="auto"/>
                      </w:divBdr>
                      <w:divsChild>
                        <w:div w:id="1136291226">
                          <w:marLeft w:val="0"/>
                          <w:marRight w:val="0"/>
                          <w:marTop w:val="0"/>
                          <w:marBottom w:val="0"/>
                          <w:divBdr>
                            <w:top w:val="none" w:sz="0" w:space="0" w:color="auto"/>
                            <w:left w:val="none" w:sz="0" w:space="0" w:color="auto"/>
                            <w:bottom w:val="none" w:sz="0" w:space="0" w:color="auto"/>
                            <w:right w:val="none" w:sz="0" w:space="0" w:color="auto"/>
                          </w:divBdr>
                          <w:divsChild>
                            <w:div w:id="1227304251">
                              <w:marLeft w:val="0"/>
                              <w:marRight w:val="0"/>
                              <w:marTop w:val="0"/>
                              <w:marBottom w:val="0"/>
                              <w:divBdr>
                                <w:top w:val="none" w:sz="0" w:space="0" w:color="auto"/>
                                <w:left w:val="none" w:sz="0" w:space="0" w:color="auto"/>
                                <w:bottom w:val="none" w:sz="0" w:space="0" w:color="auto"/>
                                <w:right w:val="none" w:sz="0" w:space="0" w:color="auto"/>
                              </w:divBdr>
                              <w:divsChild>
                                <w:div w:id="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97955">
      <w:bodyDiv w:val="1"/>
      <w:marLeft w:val="0"/>
      <w:marRight w:val="0"/>
      <w:marTop w:val="0"/>
      <w:marBottom w:val="0"/>
      <w:divBdr>
        <w:top w:val="none" w:sz="0" w:space="0" w:color="auto"/>
        <w:left w:val="none" w:sz="0" w:space="0" w:color="auto"/>
        <w:bottom w:val="none" w:sz="0" w:space="0" w:color="auto"/>
        <w:right w:val="none" w:sz="0" w:space="0" w:color="auto"/>
      </w:divBdr>
    </w:div>
    <w:div w:id="904880854">
      <w:bodyDiv w:val="1"/>
      <w:marLeft w:val="0"/>
      <w:marRight w:val="0"/>
      <w:marTop w:val="0"/>
      <w:marBottom w:val="0"/>
      <w:divBdr>
        <w:top w:val="none" w:sz="0" w:space="0" w:color="auto"/>
        <w:left w:val="none" w:sz="0" w:space="0" w:color="auto"/>
        <w:bottom w:val="none" w:sz="0" w:space="0" w:color="auto"/>
        <w:right w:val="none" w:sz="0" w:space="0" w:color="auto"/>
      </w:divBdr>
      <w:divsChild>
        <w:div w:id="1329093830">
          <w:marLeft w:val="0"/>
          <w:marRight w:val="0"/>
          <w:marTop w:val="0"/>
          <w:marBottom w:val="0"/>
          <w:divBdr>
            <w:top w:val="none" w:sz="0" w:space="0" w:color="auto"/>
            <w:left w:val="none" w:sz="0" w:space="0" w:color="auto"/>
            <w:bottom w:val="none" w:sz="0" w:space="0" w:color="auto"/>
            <w:right w:val="none" w:sz="0" w:space="0" w:color="auto"/>
          </w:divBdr>
          <w:divsChild>
            <w:div w:id="4834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553">
      <w:bodyDiv w:val="1"/>
      <w:marLeft w:val="0"/>
      <w:marRight w:val="0"/>
      <w:marTop w:val="0"/>
      <w:marBottom w:val="0"/>
      <w:divBdr>
        <w:top w:val="none" w:sz="0" w:space="0" w:color="auto"/>
        <w:left w:val="none" w:sz="0" w:space="0" w:color="auto"/>
        <w:bottom w:val="none" w:sz="0" w:space="0" w:color="auto"/>
        <w:right w:val="none" w:sz="0" w:space="0" w:color="auto"/>
      </w:divBdr>
    </w:div>
    <w:div w:id="994071635">
      <w:bodyDiv w:val="1"/>
      <w:marLeft w:val="0"/>
      <w:marRight w:val="0"/>
      <w:marTop w:val="0"/>
      <w:marBottom w:val="0"/>
      <w:divBdr>
        <w:top w:val="none" w:sz="0" w:space="0" w:color="auto"/>
        <w:left w:val="none" w:sz="0" w:space="0" w:color="auto"/>
        <w:bottom w:val="none" w:sz="0" w:space="0" w:color="auto"/>
        <w:right w:val="none" w:sz="0" w:space="0" w:color="auto"/>
      </w:divBdr>
    </w:div>
    <w:div w:id="1009601500">
      <w:bodyDiv w:val="1"/>
      <w:marLeft w:val="0"/>
      <w:marRight w:val="0"/>
      <w:marTop w:val="0"/>
      <w:marBottom w:val="0"/>
      <w:divBdr>
        <w:top w:val="none" w:sz="0" w:space="0" w:color="auto"/>
        <w:left w:val="none" w:sz="0" w:space="0" w:color="auto"/>
        <w:bottom w:val="none" w:sz="0" w:space="0" w:color="auto"/>
        <w:right w:val="none" w:sz="0" w:space="0" w:color="auto"/>
      </w:divBdr>
      <w:divsChild>
        <w:div w:id="447048463">
          <w:marLeft w:val="0"/>
          <w:marRight w:val="0"/>
          <w:marTop w:val="0"/>
          <w:marBottom w:val="0"/>
          <w:divBdr>
            <w:top w:val="none" w:sz="0" w:space="0" w:color="auto"/>
            <w:left w:val="none" w:sz="0" w:space="0" w:color="auto"/>
            <w:bottom w:val="none" w:sz="0" w:space="0" w:color="auto"/>
            <w:right w:val="none" w:sz="0" w:space="0" w:color="auto"/>
          </w:divBdr>
          <w:divsChild>
            <w:div w:id="1715081124">
              <w:marLeft w:val="0"/>
              <w:marRight w:val="0"/>
              <w:marTop w:val="0"/>
              <w:marBottom w:val="0"/>
              <w:divBdr>
                <w:top w:val="none" w:sz="0" w:space="0" w:color="auto"/>
                <w:left w:val="none" w:sz="0" w:space="0" w:color="auto"/>
                <w:bottom w:val="none" w:sz="0" w:space="0" w:color="auto"/>
                <w:right w:val="none" w:sz="0" w:space="0" w:color="auto"/>
              </w:divBdr>
              <w:divsChild>
                <w:div w:id="1625430184">
                  <w:marLeft w:val="0"/>
                  <w:marRight w:val="0"/>
                  <w:marTop w:val="0"/>
                  <w:marBottom w:val="0"/>
                  <w:divBdr>
                    <w:top w:val="none" w:sz="0" w:space="0" w:color="auto"/>
                    <w:left w:val="none" w:sz="0" w:space="0" w:color="auto"/>
                    <w:bottom w:val="none" w:sz="0" w:space="0" w:color="auto"/>
                    <w:right w:val="none" w:sz="0" w:space="0" w:color="auto"/>
                  </w:divBdr>
                  <w:divsChild>
                    <w:div w:id="473373817">
                      <w:marLeft w:val="0"/>
                      <w:marRight w:val="0"/>
                      <w:marTop w:val="0"/>
                      <w:marBottom w:val="0"/>
                      <w:divBdr>
                        <w:top w:val="none" w:sz="0" w:space="0" w:color="auto"/>
                        <w:left w:val="none" w:sz="0" w:space="0" w:color="auto"/>
                        <w:bottom w:val="none" w:sz="0" w:space="0" w:color="auto"/>
                        <w:right w:val="none" w:sz="0" w:space="0" w:color="auto"/>
                      </w:divBdr>
                      <w:divsChild>
                        <w:div w:id="660431129">
                          <w:marLeft w:val="0"/>
                          <w:marRight w:val="0"/>
                          <w:marTop w:val="0"/>
                          <w:marBottom w:val="0"/>
                          <w:divBdr>
                            <w:top w:val="none" w:sz="0" w:space="0" w:color="auto"/>
                            <w:left w:val="none" w:sz="0" w:space="0" w:color="auto"/>
                            <w:bottom w:val="none" w:sz="0" w:space="0" w:color="auto"/>
                            <w:right w:val="none" w:sz="0" w:space="0" w:color="auto"/>
                          </w:divBdr>
                          <w:divsChild>
                            <w:div w:id="338580300">
                              <w:marLeft w:val="0"/>
                              <w:marRight w:val="0"/>
                              <w:marTop w:val="0"/>
                              <w:marBottom w:val="0"/>
                              <w:divBdr>
                                <w:top w:val="none" w:sz="0" w:space="0" w:color="auto"/>
                                <w:left w:val="none" w:sz="0" w:space="0" w:color="auto"/>
                                <w:bottom w:val="none" w:sz="0" w:space="0" w:color="auto"/>
                                <w:right w:val="none" w:sz="0" w:space="0" w:color="auto"/>
                              </w:divBdr>
                              <w:divsChild>
                                <w:div w:id="20057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90992">
      <w:bodyDiv w:val="1"/>
      <w:marLeft w:val="0"/>
      <w:marRight w:val="0"/>
      <w:marTop w:val="0"/>
      <w:marBottom w:val="0"/>
      <w:divBdr>
        <w:top w:val="none" w:sz="0" w:space="0" w:color="auto"/>
        <w:left w:val="none" w:sz="0" w:space="0" w:color="auto"/>
        <w:bottom w:val="none" w:sz="0" w:space="0" w:color="auto"/>
        <w:right w:val="none" w:sz="0" w:space="0" w:color="auto"/>
      </w:divBdr>
    </w:div>
    <w:div w:id="1109660460">
      <w:bodyDiv w:val="1"/>
      <w:marLeft w:val="0"/>
      <w:marRight w:val="0"/>
      <w:marTop w:val="0"/>
      <w:marBottom w:val="0"/>
      <w:divBdr>
        <w:top w:val="none" w:sz="0" w:space="0" w:color="auto"/>
        <w:left w:val="none" w:sz="0" w:space="0" w:color="auto"/>
        <w:bottom w:val="none" w:sz="0" w:space="0" w:color="auto"/>
        <w:right w:val="none" w:sz="0" w:space="0" w:color="auto"/>
      </w:divBdr>
    </w:div>
    <w:div w:id="1174030250">
      <w:bodyDiv w:val="1"/>
      <w:marLeft w:val="0"/>
      <w:marRight w:val="0"/>
      <w:marTop w:val="0"/>
      <w:marBottom w:val="0"/>
      <w:divBdr>
        <w:top w:val="none" w:sz="0" w:space="0" w:color="auto"/>
        <w:left w:val="none" w:sz="0" w:space="0" w:color="auto"/>
        <w:bottom w:val="none" w:sz="0" w:space="0" w:color="auto"/>
        <w:right w:val="none" w:sz="0" w:space="0" w:color="auto"/>
      </w:divBdr>
    </w:div>
    <w:div w:id="1176194099">
      <w:bodyDiv w:val="1"/>
      <w:marLeft w:val="0"/>
      <w:marRight w:val="0"/>
      <w:marTop w:val="0"/>
      <w:marBottom w:val="0"/>
      <w:divBdr>
        <w:top w:val="none" w:sz="0" w:space="0" w:color="auto"/>
        <w:left w:val="none" w:sz="0" w:space="0" w:color="auto"/>
        <w:bottom w:val="none" w:sz="0" w:space="0" w:color="auto"/>
        <w:right w:val="none" w:sz="0" w:space="0" w:color="auto"/>
      </w:divBdr>
    </w:div>
    <w:div w:id="1330715952">
      <w:bodyDiv w:val="1"/>
      <w:marLeft w:val="0"/>
      <w:marRight w:val="0"/>
      <w:marTop w:val="0"/>
      <w:marBottom w:val="0"/>
      <w:divBdr>
        <w:top w:val="none" w:sz="0" w:space="0" w:color="auto"/>
        <w:left w:val="none" w:sz="0" w:space="0" w:color="auto"/>
        <w:bottom w:val="none" w:sz="0" w:space="0" w:color="auto"/>
        <w:right w:val="none" w:sz="0" w:space="0" w:color="auto"/>
      </w:divBdr>
      <w:divsChild>
        <w:div w:id="824398633">
          <w:marLeft w:val="1166"/>
          <w:marRight w:val="0"/>
          <w:marTop w:val="0"/>
          <w:marBottom w:val="0"/>
          <w:divBdr>
            <w:top w:val="none" w:sz="0" w:space="0" w:color="auto"/>
            <w:left w:val="none" w:sz="0" w:space="0" w:color="auto"/>
            <w:bottom w:val="none" w:sz="0" w:space="0" w:color="auto"/>
            <w:right w:val="none" w:sz="0" w:space="0" w:color="auto"/>
          </w:divBdr>
        </w:div>
        <w:div w:id="1047290718">
          <w:marLeft w:val="446"/>
          <w:marRight w:val="0"/>
          <w:marTop w:val="0"/>
          <w:marBottom w:val="0"/>
          <w:divBdr>
            <w:top w:val="none" w:sz="0" w:space="0" w:color="auto"/>
            <w:left w:val="none" w:sz="0" w:space="0" w:color="auto"/>
            <w:bottom w:val="none" w:sz="0" w:space="0" w:color="auto"/>
            <w:right w:val="none" w:sz="0" w:space="0" w:color="auto"/>
          </w:divBdr>
        </w:div>
        <w:div w:id="1191411116">
          <w:marLeft w:val="446"/>
          <w:marRight w:val="0"/>
          <w:marTop w:val="0"/>
          <w:marBottom w:val="0"/>
          <w:divBdr>
            <w:top w:val="none" w:sz="0" w:space="0" w:color="auto"/>
            <w:left w:val="none" w:sz="0" w:space="0" w:color="auto"/>
            <w:bottom w:val="none" w:sz="0" w:space="0" w:color="auto"/>
            <w:right w:val="none" w:sz="0" w:space="0" w:color="auto"/>
          </w:divBdr>
        </w:div>
        <w:div w:id="1249734306">
          <w:marLeft w:val="1166"/>
          <w:marRight w:val="0"/>
          <w:marTop w:val="0"/>
          <w:marBottom w:val="0"/>
          <w:divBdr>
            <w:top w:val="none" w:sz="0" w:space="0" w:color="auto"/>
            <w:left w:val="none" w:sz="0" w:space="0" w:color="auto"/>
            <w:bottom w:val="none" w:sz="0" w:space="0" w:color="auto"/>
            <w:right w:val="none" w:sz="0" w:space="0" w:color="auto"/>
          </w:divBdr>
        </w:div>
        <w:div w:id="1698001216">
          <w:marLeft w:val="1166"/>
          <w:marRight w:val="0"/>
          <w:marTop w:val="0"/>
          <w:marBottom w:val="0"/>
          <w:divBdr>
            <w:top w:val="none" w:sz="0" w:space="0" w:color="auto"/>
            <w:left w:val="none" w:sz="0" w:space="0" w:color="auto"/>
            <w:bottom w:val="none" w:sz="0" w:space="0" w:color="auto"/>
            <w:right w:val="none" w:sz="0" w:space="0" w:color="auto"/>
          </w:divBdr>
        </w:div>
        <w:div w:id="1897084046">
          <w:marLeft w:val="1166"/>
          <w:marRight w:val="0"/>
          <w:marTop w:val="0"/>
          <w:marBottom w:val="0"/>
          <w:divBdr>
            <w:top w:val="none" w:sz="0" w:space="0" w:color="auto"/>
            <w:left w:val="none" w:sz="0" w:space="0" w:color="auto"/>
            <w:bottom w:val="none" w:sz="0" w:space="0" w:color="auto"/>
            <w:right w:val="none" w:sz="0" w:space="0" w:color="auto"/>
          </w:divBdr>
        </w:div>
      </w:divsChild>
    </w:div>
    <w:div w:id="1340697006">
      <w:bodyDiv w:val="1"/>
      <w:marLeft w:val="0"/>
      <w:marRight w:val="0"/>
      <w:marTop w:val="0"/>
      <w:marBottom w:val="0"/>
      <w:divBdr>
        <w:top w:val="none" w:sz="0" w:space="0" w:color="auto"/>
        <w:left w:val="none" w:sz="0" w:space="0" w:color="auto"/>
        <w:bottom w:val="none" w:sz="0" w:space="0" w:color="auto"/>
        <w:right w:val="none" w:sz="0" w:space="0" w:color="auto"/>
      </w:divBdr>
    </w:div>
    <w:div w:id="1346326175">
      <w:bodyDiv w:val="1"/>
      <w:marLeft w:val="0"/>
      <w:marRight w:val="0"/>
      <w:marTop w:val="0"/>
      <w:marBottom w:val="0"/>
      <w:divBdr>
        <w:top w:val="none" w:sz="0" w:space="0" w:color="auto"/>
        <w:left w:val="none" w:sz="0" w:space="0" w:color="auto"/>
        <w:bottom w:val="none" w:sz="0" w:space="0" w:color="auto"/>
        <w:right w:val="none" w:sz="0" w:space="0" w:color="auto"/>
      </w:divBdr>
    </w:div>
    <w:div w:id="1356927499">
      <w:bodyDiv w:val="1"/>
      <w:marLeft w:val="0"/>
      <w:marRight w:val="0"/>
      <w:marTop w:val="0"/>
      <w:marBottom w:val="0"/>
      <w:divBdr>
        <w:top w:val="none" w:sz="0" w:space="0" w:color="auto"/>
        <w:left w:val="none" w:sz="0" w:space="0" w:color="auto"/>
        <w:bottom w:val="none" w:sz="0" w:space="0" w:color="auto"/>
        <w:right w:val="none" w:sz="0" w:space="0" w:color="auto"/>
      </w:divBdr>
    </w:div>
    <w:div w:id="1389303780">
      <w:bodyDiv w:val="1"/>
      <w:marLeft w:val="0"/>
      <w:marRight w:val="0"/>
      <w:marTop w:val="0"/>
      <w:marBottom w:val="0"/>
      <w:divBdr>
        <w:top w:val="none" w:sz="0" w:space="0" w:color="auto"/>
        <w:left w:val="none" w:sz="0" w:space="0" w:color="auto"/>
        <w:bottom w:val="none" w:sz="0" w:space="0" w:color="auto"/>
        <w:right w:val="none" w:sz="0" w:space="0" w:color="auto"/>
      </w:divBdr>
    </w:div>
    <w:div w:id="1438057118">
      <w:bodyDiv w:val="1"/>
      <w:marLeft w:val="0"/>
      <w:marRight w:val="0"/>
      <w:marTop w:val="0"/>
      <w:marBottom w:val="0"/>
      <w:divBdr>
        <w:top w:val="none" w:sz="0" w:space="0" w:color="auto"/>
        <w:left w:val="none" w:sz="0" w:space="0" w:color="auto"/>
        <w:bottom w:val="none" w:sz="0" w:space="0" w:color="auto"/>
        <w:right w:val="none" w:sz="0" w:space="0" w:color="auto"/>
      </w:divBdr>
      <w:divsChild>
        <w:div w:id="319308970">
          <w:marLeft w:val="0"/>
          <w:marRight w:val="0"/>
          <w:marTop w:val="0"/>
          <w:marBottom w:val="0"/>
          <w:divBdr>
            <w:top w:val="none" w:sz="0" w:space="0" w:color="auto"/>
            <w:left w:val="none" w:sz="0" w:space="0" w:color="auto"/>
            <w:bottom w:val="none" w:sz="0" w:space="0" w:color="auto"/>
            <w:right w:val="none" w:sz="0" w:space="0" w:color="auto"/>
          </w:divBdr>
          <w:divsChild>
            <w:div w:id="1151142112">
              <w:marLeft w:val="0"/>
              <w:marRight w:val="0"/>
              <w:marTop w:val="0"/>
              <w:marBottom w:val="0"/>
              <w:divBdr>
                <w:top w:val="none" w:sz="0" w:space="0" w:color="auto"/>
                <w:left w:val="none" w:sz="0" w:space="0" w:color="auto"/>
                <w:bottom w:val="none" w:sz="0" w:space="0" w:color="auto"/>
                <w:right w:val="none" w:sz="0" w:space="0" w:color="auto"/>
              </w:divBdr>
              <w:divsChild>
                <w:div w:id="1158424143">
                  <w:marLeft w:val="0"/>
                  <w:marRight w:val="0"/>
                  <w:marTop w:val="0"/>
                  <w:marBottom w:val="0"/>
                  <w:divBdr>
                    <w:top w:val="none" w:sz="0" w:space="0" w:color="auto"/>
                    <w:left w:val="none" w:sz="0" w:space="0" w:color="auto"/>
                    <w:bottom w:val="none" w:sz="0" w:space="0" w:color="auto"/>
                    <w:right w:val="none" w:sz="0" w:space="0" w:color="auto"/>
                  </w:divBdr>
                  <w:divsChild>
                    <w:div w:id="1947537724">
                      <w:marLeft w:val="0"/>
                      <w:marRight w:val="0"/>
                      <w:marTop w:val="0"/>
                      <w:marBottom w:val="0"/>
                      <w:divBdr>
                        <w:top w:val="none" w:sz="0" w:space="0" w:color="auto"/>
                        <w:left w:val="none" w:sz="0" w:space="0" w:color="auto"/>
                        <w:bottom w:val="none" w:sz="0" w:space="0" w:color="auto"/>
                        <w:right w:val="none" w:sz="0" w:space="0" w:color="auto"/>
                      </w:divBdr>
                      <w:divsChild>
                        <w:div w:id="1455515651">
                          <w:marLeft w:val="0"/>
                          <w:marRight w:val="0"/>
                          <w:marTop w:val="0"/>
                          <w:marBottom w:val="0"/>
                          <w:divBdr>
                            <w:top w:val="none" w:sz="0" w:space="0" w:color="auto"/>
                            <w:left w:val="none" w:sz="0" w:space="0" w:color="auto"/>
                            <w:bottom w:val="none" w:sz="0" w:space="0" w:color="auto"/>
                            <w:right w:val="none" w:sz="0" w:space="0" w:color="auto"/>
                          </w:divBdr>
                          <w:divsChild>
                            <w:div w:id="547569947">
                              <w:marLeft w:val="0"/>
                              <w:marRight w:val="0"/>
                              <w:marTop w:val="0"/>
                              <w:marBottom w:val="0"/>
                              <w:divBdr>
                                <w:top w:val="none" w:sz="0" w:space="0" w:color="auto"/>
                                <w:left w:val="none" w:sz="0" w:space="0" w:color="auto"/>
                                <w:bottom w:val="none" w:sz="0" w:space="0" w:color="auto"/>
                                <w:right w:val="none" w:sz="0" w:space="0" w:color="auto"/>
                              </w:divBdr>
                              <w:divsChild>
                                <w:div w:id="848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006990">
      <w:bodyDiv w:val="1"/>
      <w:marLeft w:val="0"/>
      <w:marRight w:val="0"/>
      <w:marTop w:val="0"/>
      <w:marBottom w:val="0"/>
      <w:divBdr>
        <w:top w:val="none" w:sz="0" w:space="0" w:color="auto"/>
        <w:left w:val="none" w:sz="0" w:space="0" w:color="auto"/>
        <w:bottom w:val="none" w:sz="0" w:space="0" w:color="auto"/>
        <w:right w:val="none" w:sz="0" w:space="0" w:color="auto"/>
      </w:divBdr>
    </w:div>
    <w:div w:id="1521234254">
      <w:bodyDiv w:val="1"/>
      <w:marLeft w:val="0"/>
      <w:marRight w:val="0"/>
      <w:marTop w:val="0"/>
      <w:marBottom w:val="0"/>
      <w:divBdr>
        <w:top w:val="none" w:sz="0" w:space="0" w:color="auto"/>
        <w:left w:val="none" w:sz="0" w:space="0" w:color="auto"/>
        <w:bottom w:val="none" w:sz="0" w:space="0" w:color="auto"/>
        <w:right w:val="none" w:sz="0" w:space="0" w:color="auto"/>
      </w:divBdr>
    </w:div>
    <w:div w:id="1541169961">
      <w:bodyDiv w:val="1"/>
      <w:marLeft w:val="0"/>
      <w:marRight w:val="0"/>
      <w:marTop w:val="0"/>
      <w:marBottom w:val="0"/>
      <w:divBdr>
        <w:top w:val="none" w:sz="0" w:space="0" w:color="auto"/>
        <w:left w:val="none" w:sz="0" w:space="0" w:color="auto"/>
        <w:bottom w:val="none" w:sz="0" w:space="0" w:color="auto"/>
        <w:right w:val="none" w:sz="0" w:space="0" w:color="auto"/>
      </w:divBdr>
    </w:div>
    <w:div w:id="1541504385">
      <w:bodyDiv w:val="1"/>
      <w:marLeft w:val="0"/>
      <w:marRight w:val="0"/>
      <w:marTop w:val="0"/>
      <w:marBottom w:val="0"/>
      <w:divBdr>
        <w:top w:val="none" w:sz="0" w:space="0" w:color="auto"/>
        <w:left w:val="none" w:sz="0" w:space="0" w:color="auto"/>
        <w:bottom w:val="none" w:sz="0" w:space="0" w:color="auto"/>
        <w:right w:val="none" w:sz="0" w:space="0" w:color="auto"/>
      </w:divBdr>
    </w:div>
    <w:div w:id="1592816105">
      <w:bodyDiv w:val="1"/>
      <w:marLeft w:val="0"/>
      <w:marRight w:val="0"/>
      <w:marTop w:val="0"/>
      <w:marBottom w:val="0"/>
      <w:divBdr>
        <w:top w:val="none" w:sz="0" w:space="0" w:color="auto"/>
        <w:left w:val="none" w:sz="0" w:space="0" w:color="auto"/>
        <w:bottom w:val="none" w:sz="0" w:space="0" w:color="auto"/>
        <w:right w:val="none" w:sz="0" w:space="0" w:color="auto"/>
      </w:divBdr>
    </w:div>
    <w:div w:id="1676149999">
      <w:bodyDiv w:val="1"/>
      <w:marLeft w:val="0"/>
      <w:marRight w:val="0"/>
      <w:marTop w:val="0"/>
      <w:marBottom w:val="0"/>
      <w:divBdr>
        <w:top w:val="none" w:sz="0" w:space="0" w:color="auto"/>
        <w:left w:val="none" w:sz="0" w:space="0" w:color="auto"/>
        <w:bottom w:val="none" w:sz="0" w:space="0" w:color="auto"/>
        <w:right w:val="none" w:sz="0" w:space="0" w:color="auto"/>
      </w:divBdr>
    </w:div>
    <w:div w:id="1708722171">
      <w:bodyDiv w:val="1"/>
      <w:marLeft w:val="0"/>
      <w:marRight w:val="0"/>
      <w:marTop w:val="0"/>
      <w:marBottom w:val="0"/>
      <w:divBdr>
        <w:top w:val="none" w:sz="0" w:space="0" w:color="auto"/>
        <w:left w:val="none" w:sz="0" w:space="0" w:color="auto"/>
        <w:bottom w:val="none" w:sz="0" w:space="0" w:color="auto"/>
        <w:right w:val="none" w:sz="0" w:space="0" w:color="auto"/>
      </w:divBdr>
      <w:divsChild>
        <w:div w:id="208613794">
          <w:marLeft w:val="274"/>
          <w:marRight w:val="0"/>
          <w:marTop w:val="60"/>
          <w:marBottom w:val="0"/>
          <w:divBdr>
            <w:top w:val="none" w:sz="0" w:space="0" w:color="auto"/>
            <w:left w:val="none" w:sz="0" w:space="0" w:color="auto"/>
            <w:bottom w:val="none" w:sz="0" w:space="0" w:color="auto"/>
            <w:right w:val="none" w:sz="0" w:space="0" w:color="auto"/>
          </w:divBdr>
        </w:div>
        <w:div w:id="391003850">
          <w:marLeft w:val="274"/>
          <w:marRight w:val="0"/>
          <w:marTop w:val="60"/>
          <w:marBottom w:val="0"/>
          <w:divBdr>
            <w:top w:val="none" w:sz="0" w:space="0" w:color="auto"/>
            <w:left w:val="none" w:sz="0" w:space="0" w:color="auto"/>
            <w:bottom w:val="none" w:sz="0" w:space="0" w:color="auto"/>
            <w:right w:val="none" w:sz="0" w:space="0" w:color="auto"/>
          </w:divBdr>
        </w:div>
        <w:div w:id="756513609">
          <w:marLeft w:val="274"/>
          <w:marRight w:val="0"/>
          <w:marTop w:val="60"/>
          <w:marBottom w:val="0"/>
          <w:divBdr>
            <w:top w:val="none" w:sz="0" w:space="0" w:color="auto"/>
            <w:left w:val="none" w:sz="0" w:space="0" w:color="auto"/>
            <w:bottom w:val="none" w:sz="0" w:space="0" w:color="auto"/>
            <w:right w:val="none" w:sz="0" w:space="0" w:color="auto"/>
          </w:divBdr>
        </w:div>
        <w:div w:id="813522356">
          <w:marLeft w:val="274"/>
          <w:marRight w:val="0"/>
          <w:marTop w:val="60"/>
          <w:marBottom w:val="0"/>
          <w:divBdr>
            <w:top w:val="none" w:sz="0" w:space="0" w:color="auto"/>
            <w:left w:val="none" w:sz="0" w:space="0" w:color="auto"/>
            <w:bottom w:val="none" w:sz="0" w:space="0" w:color="auto"/>
            <w:right w:val="none" w:sz="0" w:space="0" w:color="auto"/>
          </w:divBdr>
        </w:div>
        <w:div w:id="1282999763">
          <w:marLeft w:val="274"/>
          <w:marRight w:val="0"/>
          <w:marTop w:val="60"/>
          <w:marBottom w:val="0"/>
          <w:divBdr>
            <w:top w:val="none" w:sz="0" w:space="0" w:color="auto"/>
            <w:left w:val="none" w:sz="0" w:space="0" w:color="auto"/>
            <w:bottom w:val="none" w:sz="0" w:space="0" w:color="auto"/>
            <w:right w:val="none" w:sz="0" w:space="0" w:color="auto"/>
          </w:divBdr>
        </w:div>
        <w:div w:id="1434545422">
          <w:marLeft w:val="274"/>
          <w:marRight w:val="0"/>
          <w:marTop w:val="60"/>
          <w:marBottom w:val="0"/>
          <w:divBdr>
            <w:top w:val="none" w:sz="0" w:space="0" w:color="auto"/>
            <w:left w:val="none" w:sz="0" w:space="0" w:color="auto"/>
            <w:bottom w:val="none" w:sz="0" w:space="0" w:color="auto"/>
            <w:right w:val="none" w:sz="0" w:space="0" w:color="auto"/>
          </w:divBdr>
        </w:div>
        <w:div w:id="1871382091">
          <w:marLeft w:val="274"/>
          <w:marRight w:val="0"/>
          <w:marTop w:val="60"/>
          <w:marBottom w:val="0"/>
          <w:divBdr>
            <w:top w:val="none" w:sz="0" w:space="0" w:color="auto"/>
            <w:left w:val="none" w:sz="0" w:space="0" w:color="auto"/>
            <w:bottom w:val="none" w:sz="0" w:space="0" w:color="auto"/>
            <w:right w:val="none" w:sz="0" w:space="0" w:color="auto"/>
          </w:divBdr>
        </w:div>
        <w:div w:id="1898124696">
          <w:marLeft w:val="274"/>
          <w:marRight w:val="0"/>
          <w:marTop w:val="60"/>
          <w:marBottom w:val="0"/>
          <w:divBdr>
            <w:top w:val="none" w:sz="0" w:space="0" w:color="auto"/>
            <w:left w:val="none" w:sz="0" w:space="0" w:color="auto"/>
            <w:bottom w:val="none" w:sz="0" w:space="0" w:color="auto"/>
            <w:right w:val="none" w:sz="0" w:space="0" w:color="auto"/>
          </w:divBdr>
        </w:div>
      </w:divsChild>
    </w:div>
    <w:div w:id="1773895676">
      <w:bodyDiv w:val="1"/>
      <w:marLeft w:val="0"/>
      <w:marRight w:val="0"/>
      <w:marTop w:val="0"/>
      <w:marBottom w:val="0"/>
      <w:divBdr>
        <w:top w:val="none" w:sz="0" w:space="0" w:color="auto"/>
        <w:left w:val="none" w:sz="0" w:space="0" w:color="auto"/>
        <w:bottom w:val="none" w:sz="0" w:space="0" w:color="auto"/>
        <w:right w:val="none" w:sz="0" w:space="0" w:color="auto"/>
      </w:divBdr>
      <w:divsChild>
        <w:div w:id="714427303">
          <w:marLeft w:val="0"/>
          <w:marRight w:val="0"/>
          <w:marTop w:val="0"/>
          <w:marBottom w:val="0"/>
          <w:divBdr>
            <w:top w:val="none" w:sz="0" w:space="0" w:color="auto"/>
            <w:left w:val="none" w:sz="0" w:space="0" w:color="auto"/>
            <w:bottom w:val="none" w:sz="0" w:space="0" w:color="auto"/>
            <w:right w:val="none" w:sz="0" w:space="0" w:color="auto"/>
          </w:divBdr>
          <w:divsChild>
            <w:div w:id="2003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219">
      <w:bodyDiv w:val="1"/>
      <w:marLeft w:val="0"/>
      <w:marRight w:val="0"/>
      <w:marTop w:val="0"/>
      <w:marBottom w:val="0"/>
      <w:divBdr>
        <w:top w:val="none" w:sz="0" w:space="0" w:color="auto"/>
        <w:left w:val="none" w:sz="0" w:space="0" w:color="auto"/>
        <w:bottom w:val="none" w:sz="0" w:space="0" w:color="auto"/>
        <w:right w:val="none" w:sz="0" w:space="0" w:color="auto"/>
      </w:divBdr>
      <w:divsChild>
        <w:div w:id="959455053">
          <w:marLeft w:val="0"/>
          <w:marRight w:val="0"/>
          <w:marTop w:val="0"/>
          <w:marBottom w:val="0"/>
          <w:divBdr>
            <w:top w:val="none" w:sz="0" w:space="0" w:color="auto"/>
            <w:left w:val="none" w:sz="0" w:space="0" w:color="auto"/>
            <w:bottom w:val="none" w:sz="0" w:space="0" w:color="auto"/>
            <w:right w:val="none" w:sz="0" w:space="0" w:color="auto"/>
          </w:divBdr>
          <w:divsChild>
            <w:div w:id="311374192">
              <w:marLeft w:val="0"/>
              <w:marRight w:val="0"/>
              <w:marTop w:val="0"/>
              <w:marBottom w:val="0"/>
              <w:divBdr>
                <w:top w:val="none" w:sz="0" w:space="0" w:color="auto"/>
                <w:left w:val="none" w:sz="0" w:space="0" w:color="auto"/>
                <w:bottom w:val="none" w:sz="0" w:space="0" w:color="auto"/>
                <w:right w:val="none" w:sz="0" w:space="0" w:color="auto"/>
              </w:divBdr>
              <w:divsChild>
                <w:div w:id="604003148">
                  <w:marLeft w:val="0"/>
                  <w:marRight w:val="0"/>
                  <w:marTop w:val="0"/>
                  <w:marBottom w:val="0"/>
                  <w:divBdr>
                    <w:top w:val="none" w:sz="0" w:space="0" w:color="auto"/>
                    <w:left w:val="none" w:sz="0" w:space="0" w:color="auto"/>
                    <w:bottom w:val="none" w:sz="0" w:space="0" w:color="auto"/>
                    <w:right w:val="none" w:sz="0" w:space="0" w:color="auto"/>
                  </w:divBdr>
                  <w:divsChild>
                    <w:div w:id="11363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34437">
      <w:bodyDiv w:val="1"/>
      <w:marLeft w:val="0"/>
      <w:marRight w:val="0"/>
      <w:marTop w:val="0"/>
      <w:marBottom w:val="0"/>
      <w:divBdr>
        <w:top w:val="none" w:sz="0" w:space="0" w:color="auto"/>
        <w:left w:val="none" w:sz="0" w:space="0" w:color="auto"/>
        <w:bottom w:val="none" w:sz="0" w:space="0" w:color="auto"/>
        <w:right w:val="none" w:sz="0" w:space="0" w:color="auto"/>
      </w:divBdr>
      <w:divsChild>
        <w:div w:id="1555459046">
          <w:marLeft w:val="0"/>
          <w:marRight w:val="0"/>
          <w:marTop w:val="0"/>
          <w:marBottom w:val="0"/>
          <w:divBdr>
            <w:top w:val="none" w:sz="0" w:space="0" w:color="auto"/>
            <w:left w:val="none" w:sz="0" w:space="0" w:color="auto"/>
            <w:bottom w:val="none" w:sz="0" w:space="0" w:color="auto"/>
            <w:right w:val="none" w:sz="0" w:space="0" w:color="auto"/>
          </w:divBdr>
          <w:divsChild>
            <w:div w:id="1704136904">
              <w:marLeft w:val="0"/>
              <w:marRight w:val="0"/>
              <w:marTop w:val="0"/>
              <w:marBottom w:val="0"/>
              <w:divBdr>
                <w:top w:val="none" w:sz="0" w:space="0" w:color="auto"/>
                <w:left w:val="none" w:sz="0" w:space="0" w:color="auto"/>
                <w:bottom w:val="none" w:sz="0" w:space="0" w:color="auto"/>
                <w:right w:val="none" w:sz="0" w:space="0" w:color="auto"/>
              </w:divBdr>
              <w:divsChild>
                <w:div w:id="2030791884">
                  <w:marLeft w:val="0"/>
                  <w:marRight w:val="0"/>
                  <w:marTop w:val="0"/>
                  <w:marBottom w:val="0"/>
                  <w:divBdr>
                    <w:top w:val="none" w:sz="0" w:space="0" w:color="auto"/>
                    <w:left w:val="none" w:sz="0" w:space="0" w:color="auto"/>
                    <w:bottom w:val="none" w:sz="0" w:space="0" w:color="auto"/>
                    <w:right w:val="none" w:sz="0" w:space="0" w:color="auto"/>
                  </w:divBdr>
                  <w:divsChild>
                    <w:div w:id="2102990519">
                      <w:marLeft w:val="0"/>
                      <w:marRight w:val="0"/>
                      <w:marTop w:val="0"/>
                      <w:marBottom w:val="0"/>
                      <w:divBdr>
                        <w:top w:val="none" w:sz="0" w:space="0" w:color="auto"/>
                        <w:left w:val="none" w:sz="0" w:space="0" w:color="auto"/>
                        <w:bottom w:val="none" w:sz="0" w:space="0" w:color="auto"/>
                        <w:right w:val="none" w:sz="0" w:space="0" w:color="auto"/>
                      </w:divBdr>
                      <w:divsChild>
                        <w:div w:id="891428856">
                          <w:marLeft w:val="0"/>
                          <w:marRight w:val="0"/>
                          <w:marTop w:val="0"/>
                          <w:marBottom w:val="0"/>
                          <w:divBdr>
                            <w:top w:val="none" w:sz="0" w:space="0" w:color="auto"/>
                            <w:left w:val="none" w:sz="0" w:space="0" w:color="auto"/>
                            <w:bottom w:val="none" w:sz="0" w:space="0" w:color="auto"/>
                            <w:right w:val="none" w:sz="0" w:space="0" w:color="auto"/>
                          </w:divBdr>
                          <w:divsChild>
                            <w:div w:id="910508478">
                              <w:marLeft w:val="0"/>
                              <w:marRight w:val="0"/>
                              <w:marTop w:val="0"/>
                              <w:marBottom w:val="0"/>
                              <w:divBdr>
                                <w:top w:val="none" w:sz="0" w:space="0" w:color="auto"/>
                                <w:left w:val="none" w:sz="0" w:space="0" w:color="auto"/>
                                <w:bottom w:val="none" w:sz="0" w:space="0" w:color="auto"/>
                                <w:right w:val="none" w:sz="0" w:space="0" w:color="auto"/>
                              </w:divBdr>
                              <w:divsChild>
                                <w:div w:id="11443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40817">
      <w:bodyDiv w:val="1"/>
      <w:marLeft w:val="0"/>
      <w:marRight w:val="0"/>
      <w:marTop w:val="0"/>
      <w:marBottom w:val="0"/>
      <w:divBdr>
        <w:top w:val="none" w:sz="0" w:space="0" w:color="auto"/>
        <w:left w:val="none" w:sz="0" w:space="0" w:color="auto"/>
        <w:bottom w:val="none" w:sz="0" w:space="0" w:color="auto"/>
        <w:right w:val="none" w:sz="0" w:space="0" w:color="auto"/>
      </w:divBdr>
      <w:divsChild>
        <w:div w:id="2133671533">
          <w:marLeft w:val="0"/>
          <w:marRight w:val="0"/>
          <w:marTop w:val="0"/>
          <w:marBottom w:val="0"/>
          <w:divBdr>
            <w:top w:val="none" w:sz="0" w:space="0" w:color="auto"/>
            <w:left w:val="none" w:sz="0" w:space="0" w:color="auto"/>
            <w:bottom w:val="none" w:sz="0" w:space="0" w:color="auto"/>
            <w:right w:val="none" w:sz="0" w:space="0" w:color="auto"/>
          </w:divBdr>
          <w:divsChild>
            <w:div w:id="1830167554">
              <w:marLeft w:val="0"/>
              <w:marRight w:val="0"/>
              <w:marTop w:val="0"/>
              <w:marBottom w:val="0"/>
              <w:divBdr>
                <w:top w:val="none" w:sz="0" w:space="0" w:color="auto"/>
                <w:left w:val="none" w:sz="0" w:space="0" w:color="auto"/>
                <w:bottom w:val="none" w:sz="0" w:space="0" w:color="auto"/>
                <w:right w:val="none" w:sz="0" w:space="0" w:color="auto"/>
              </w:divBdr>
              <w:divsChild>
                <w:div w:id="1244337883">
                  <w:marLeft w:val="0"/>
                  <w:marRight w:val="0"/>
                  <w:marTop w:val="0"/>
                  <w:marBottom w:val="0"/>
                  <w:divBdr>
                    <w:top w:val="none" w:sz="0" w:space="0" w:color="auto"/>
                    <w:left w:val="none" w:sz="0" w:space="0" w:color="auto"/>
                    <w:bottom w:val="none" w:sz="0" w:space="0" w:color="auto"/>
                    <w:right w:val="none" w:sz="0" w:space="0" w:color="auto"/>
                  </w:divBdr>
                  <w:divsChild>
                    <w:div w:id="1181045768">
                      <w:marLeft w:val="0"/>
                      <w:marRight w:val="0"/>
                      <w:marTop w:val="0"/>
                      <w:marBottom w:val="0"/>
                      <w:divBdr>
                        <w:top w:val="none" w:sz="0" w:space="0" w:color="auto"/>
                        <w:left w:val="none" w:sz="0" w:space="0" w:color="auto"/>
                        <w:bottom w:val="none" w:sz="0" w:space="0" w:color="auto"/>
                        <w:right w:val="none" w:sz="0" w:space="0" w:color="auto"/>
                      </w:divBdr>
                      <w:divsChild>
                        <w:div w:id="1132941062">
                          <w:marLeft w:val="0"/>
                          <w:marRight w:val="0"/>
                          <w:marTop w:val="0"/>
                          <w:marBottom w:val="0"/>
                          <w:divBdr>
                            <w:top w:val="none" w:sz="0" w:space="0" w:color="auto"/>
                            <w:left w:val="none" w:sz="0" w:space="0" w:color="auto"/>
                            <w:bottom w:val="none" w:sz="0" w:space="0" w:color="auto"/>
                            <w:right w:val="none" w:sz="0" w:space="0" w:color="auto"/>
                          </w:divBdr>
                          <w:divsChild>
                            <w:div w:id="72629601">
                              <w:marLeft w:val="0"/>
                              <w:marRight w:val="0"/>
                              <w:marTop w:val="0"/>
                              <w:marBottom w:val="0"/>
                              <w:divBdr>
                                <w:top w:val="none" w:sz="0" w:space="0" w:color="auto"/>
                                <w:left w:val="none" w:sz="0" w:space="0" w:color="auto"/>
                                <w:bottom w:val="none" w:sz="0" w:space="0" w:color="auto"/>
                                <w:right w:val="none" w:sz="0" w:space="0" w:color="auto"/>
                              </w:divBdr>
                              <w:divsChild>
                                <w:div w:id="14247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904029">
      <w:bodyDiv w:val="1"/>
      <w:marLeft w:val="0"/>
      <w:marRight w:val="0"/>
      <w:marTop w:val="0"/>
      <w:marBottom w:val="0"/>
      <w:divBdr>
        <w:top w:val="none" w:sz="0" w:space="0" w:color="auto"/>
        <w:left w:val="none" w:sz="0" w:space="0" w:color="auto"/>
        <w:bottom w:val="none" w:sz="0" w:space="0" w:color="auto"/>
        <w:right w:val="none" w:sz="0" w:space="0" w:color="auto"/>
      </w:divBdr>
    </w:div>
    <w:div w:id="2056394027">
      <w:bodyDiv w:val="1"/>
      <w:marLeft w:val="0"/>
      <w:marRight w:val="0"/>
      <w:marTop w:val="0"/>
      <w:marBottom w:val="0"/>
      <w:divBdr>
        <w:top w:val="none" w:sz="0" w:space="0" w:color="auto"/>
        <w:left w:val="none" w:sz="0" w:space="0" w:color="auto"/>
        <w:bottom w:val="none" w:sz="0" w:space="0" w:color="auto"/>
        <w:right w:val="none" w:sz="0" w:space="0" w:color="auto"/>
      </w:divBdr>
      <w:divsChild>
        <w:div w:id="167183776">
          <w:marLeft w:val="274"/>
          <w:marRight w:val="0"/>
          <w:marTop w:val="60"/>
          <w:marBottom w:val="0"/>
          <w:divBdr>
            <w:top w:val="none" w:sz="0" w:space="0" w:color="auto"/>
            <w:left w:val="none" w:sz="0" w:space="0" w:color="auto"/>
            <w:bottom w:val="none" w:sz="0" w:space="0" w:color="auto"/>
            <w:right w:val="none" w:sz="0" w:space="0" w:color="auto"/>
          </w:divBdr>
        </w:div>
        <w:div w:id="1168446523">
          <w:marLeft w:val="274"/>
          <w:marRight w:val="0"/>
          <w:marTop w:val="60"/>
          <w:marBottom w:val="0"/>
          <w:divBdr>
            <w:top w:val="none" w:sz="0" w:space="0" w:color="auto"/>
            <w:left w:val="none" w:sz="0" w:space="0" w:color="auto"/>
            <w:bottom w:val="none" w:sz="0" w:space="0" w:color="auto"/>
            <w:right w:val="none" w:sz="0" w:space="0" w:color="auto"/>
          </w:divBdr>
        </w:div>
        <w:div w:id="1456169130">
          <w:marLeft w:val="274"/>
          <w:marRight w:val="0"/>
          <w:marTop w:val="60"/>
          <w:marBottom w:val="0"/>
          <w:divBdr>
            <w:top w:val="none" w:sz="0" w:space="0" w:color="auto"/>
            <w:left w:val="none" w:sz="0" w:space="0" w:color="auto"/>
            <w:bottom w:val="none" w:sz="0" w:space="0" w:color="auto"/>
            <w:right w:val="none" w:sz="0" w:space="0" w:color="auto"/>
          </w:divBdr>
        </w:div>
        <w:div w:id="1623998134">
          <w:marLeft w:val="274"/>
          <w:marRight w:val="0"/>
          <w:marTop w:val="60"/>
          <w:marBottom w:val="0"/>
          <w:divBdr>
            <w:top w:val="none" w:sz="0" w:space="0" w:color="auto"/>
            <w:left w:val="none" w:sz="0" w:space="0" w:color="auto"/>
            <w:bottom w:val="none" w:sz="0" w:space="0" w:color="auto"/>
            <w:right w:val="none" w:sz="0" w:space="0" w:color="auto"/>
          </w:divBdr>
        </w:div>
        <w:div w:id="1635134680">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A546D-954F-4303-B26E-87CD24A115D3}">
  <ds:schemaRefs>
    <ds:schemaRef ds:uri="http://schemas.openxmlformats.org/officeDocument/2006/bibliography"/>
  </ds:schemaRefs>
</ds:datastoreItem>
</file>

<file path=customXml/itemProps2.xml><?xml version="1.0" encoding="utf-8"?>
<ds:datastoreItem xmlns:ds="http://schemas.openxmlformats.org/officeDocument/2006/customXml" ds:itemID="{655C3F88-6381-4C3B-B1EB-AD5799997B58}">
  <ds:schemaRefs>
    <ds:schemaRef ds:uri="http://schemas.openxmlformats.org/officeDocument/2006/bibliography"/>
  </ds:schemaRefs>
</ds:datastoreItem>
</file>

<file path=customXml/itemProps3.xml><?xml version="1.0" encoding="utf-8"?>
<ds:datastoreItem xmlns:ds="http://schemas.openxmlformats.org/officeDocument/2006/customXml" ds:itemID="{A42C2601-6C4D-415C-BE0B-9A1FAF8BC032}">
  <ds:schemaRefs>
    <ds:schemaRef ds:uri="http://schemas.openxmlformats.org/officeDocument/2006/bibliography"/>
  </ds:schemaRefs>
</ds:datastoreItem>
</file>

<file path=customXml/itemProps4.xml><?xml version="1.0" encoding="utf-8"?>
<ds:datastoreItem xmlns:ds="http://schemas.openxmlformats.org/officeDocument/2006/customXml" ds:itemID="{2C7CE26E-5862-453D-BF8D-086E6AE87B7C}">
  <ds:schemaRefs>
    <ds:schemaRef ds:uri="http://schemas.openxmlformats.org/officeDocument/2006/bibliography"/>
  </ds:schemaRefs>
</ds:datastoreItem>
</file>

<file path=customXml/itemProps5.xml><?xml version="1.0" encoding="utf-8"?>
<ds:datastoreItem xmlns:ds="http://schemas.openxmlformats.org/officeDocument/2006/customXml" ds:itemID="{12BE78DC-E49E-430F-B3B0-1205AEC5D1E0}">
  <ds:schemaRefs>
    <ds:schemaRef ds:uri="http://schemas.openxmlformats.org/officeDocument/2006/bibliography"/>
  </ds:schemaRefs>
</ds:datastoreItem>
</file>

<file path=customXml/itemProps6.xml><?xml version="1.0" encoding="utf-8"?>
<ds:datastoreItem xmlns:ds="http://schemas.openxmlformats.org/officeDocument/2006/customXml" ds:itemID="{12E6E114-E9BC-47B6-93E8-F71C0BF9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6230</Words>
  <Characters>35516</Characters>
  <Application>Microsoft Office Word</Application>
  <DocSecurity>0</DocSecurity>
  <Lines>295</Lines>
  <Paragraphs>83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Project &lt;Name&gt;</vt:lpstr>
      <vt:lpstr>Introduction</vt:lpstr>
      <vt:lpstr>    Purpose of document</vt:lpstr>
      <vt:lpstr>    Scope of document</vt:lpstr>
      <vt:lpstr>    Structure of document</vt:lpstr>
      <vt:lpstr>Applicable and Reference Documents</vt:lpstr>
      <vt:lpstr>    List of documents [move to architecture doc]</vt:lpstr>
      <vt:lpstr>    </vt:lpstr>
      <vt:lpstr>    Definitions</vt:lpstr>
      <vt:lpstr>General Description</vt:lpstr>
      <vt:lpstr>    Perspective</vt:lpstr>
      <vt:lpstr>    Related projects</vt:lpstr>
      <vt:lpstr>    System Environment</vt:lpstr>
      <vt:lpstr>    General constraints [ move to architecture doc]</vt:lpstr>
      <vt:lpstr>Specific Requirements</vt:lpstr>
      <vt:lpstr>    Functional Requirements</vt:lpstr>
      <vt:lpstr>    Interface Requirements</vt:lpstr>
      <vt:lpstr>    Operational Requirements</vt:lpstr>
      <vt:lpstr>    Resource Requirements [to be moved to the SRD]</vt:lpstr>
      <vt:lpstr>    Verification Requirements [ to be moved to the SRD ]</vt:lpstr>
      <vt:lpstr>    Documentation Requirements [to be moved to the SRD]</vt:lpstr>
      <vt:lpstr>    Quality Requirements [move to SRD]</vt:lpstr>
      <vt:lpstr>    Safety Requirements</vt:lpstr>
      <vt:lpstr>    Reliability Requirements </vt:lpstr>
      <vt:lpstr>    Maintainability Requirements [to be moved ot the SRD]</vt:lpstr>
      <vt:lpstr>    </vt:lpstr>
      <vt:lpstr>    Schedule A [ move to SRD]</vt:lpstr>
      <vt:lpstr>    Schedule B</vt:lpstr>
      <vt:lpstr>    Schedule C</vt:lpstr>
    </vt:vector>
  </TitlesOfParts>
  <Company/>
  <LinksUpToDate>false</LinksUpToDate>
  <CharactersWithSpaces>41663</CharactersWithSpaces>
  <SharedDoc>false</SharedDoc>
  <HLinks>
    <vt:vector size="306" baseType="variant">
      <vt:variant>
        <vt:i4>1310783</vt:i4>
      </vt:variant>
      <vt:variant>
        <vt:i4>302</vt:i4>
      </vt:variant>
      <vt:variant>
        <vt:i4>0</vt:i4>
      </vt:variant>
      <vt:variant>
        <vt:i4>5</vt:i4>
      </vt:variant>
      <vt:variant>
        <vt:lpwstr/>
      </vt:variant>
      <vt:variant>
        <vt:lpwstr>_Toc321752844</vt:lpwstr>
      </vt:variant>
      <vt:variant>
        <vt:i4>1310783</vt:i4>
      </vt:variant>
      <vt:variant>
        <vt:i4>296</vt:i4>
      </vt:variant>
      <vt:variant>
        <vt:i4>0</vt:i4>
      </vt:variant>
      <vt:variant>
        <vt:i4>5</vt:i4>
      </vt:variant>
      <vt:variant>
        <vt:lpwstr/>
      </vt:variant>
      <vt:variant>
        <vt:lpwstr>_Toc321752843</vt:lpwstr>
      </vt:variant>
      <vt:variant>
        <vt:i4>1310783</vt:i4>
      </vt:variant>
      <vt:variant>
        <vt:i4>290</vt:i4>
      </vt:variant>
      <vt:variant>
        <vt:i4>0</vt:i4>
      </vt:variant>
      <vt:variant>
        <vt:i4>5</vt:i4>
      </vt:variant>
      <vt:variant>
        <vt:lpwstr/>
      </vt:variant>
      <vt:variant>
        <vt:lpwstr>_Toc321752842</vt:lpwstr>
      </vt:variant>
      <vt:variant>
        <vt:i4>1310783</vt:i4>
      </vt:variant>
      <vt:variant>
        <vt:i4>284</vt:i4>
      </vt:variant>
      <vt:variant>
        <vt:i4>0</vt:i4>
      </vt:variant>
      <vt:variant>
        <vt:i4>5</vt:i4>
      </vt:variant>
      <vt:variant>
        <vt:lpwstr/>
      </vt:variant>
      <vt:variant>
        <vt:lpwstr>_Toc321752841</vt:lpwstr>
      </vt:variant>
      <vt:variant>
        <vt:i4>1310783</vt:i4>
      </vt:variant>
      <vt:variant>
        <vt:i4>278</vt:i4>
      </vt:variant>
      <vt:variant>
        <vt:i4>0</vt:i4>
      </vt:variant>
      <vt:variant>
        <vt:i4>5</vt:i4>
      </vt:variant>
      <vt:variant>
        <vt:lpwstr/>
      </vt:variant>
      <vt:variant>
        <vt:lpwstr>_Toc321752840</vt:lpwstr>
      </vt:variant>
      <vt:variant>
        <vt:i4>1245247</vt:i4>
      </vt:variant>
      <vt:variant>
        <vt:i4>272</vt:i4>
      </vt:variant>
      <vt:variant>
        <vt:i4>0</vt:i4>
      </vt:variant>
      <vt:variant>
        <vt:i4>5</vt:i4>
      </vt:variant>
      <vt:variant>
        <vt:lpwstr/>
      </vt:variant>
      <vt:variant>
        <vt:lpwstr>_Toc321752839</vt:lpwstr>
      </vt:variant>
      <vt:variant>
        <vt:i4>1245247</vt:i4>
      </vt:variant>
      <vt:variant>
        <vt:i4>266</vt:i4>
      </vt:variant>
      <vt:variant>
        <vt:i4>0</vt:i4>
      </vt:variant>
      <vt:variant>
        <vt:i4>5</vt:i4>
      </vt:variant>
      <vt:variant>
        <vt:lpwstr/>
      </vt:variant>
      <vt:variant>
        <vt:lpwstr>_Toc321752838</vt:lpwstr>
      </vt:variant>
      <vt:variant>
        <vt:i4>1245247</vt:i4>
      </vt:variant>
      <vt:variant>
        <vt:i4>260</vt:i4>
      </vt:variant>
      <vt:variant>
        <vt:i4>0</vt:i4>
      </vt:variant>
      <vt:variant>
        <vt:i4>5</vt:i4>
      </vt:variant>
      <vt:variant>
        <vt:lpwstr/>
      </vt:variant>
      <vt:variant>
        <vt:lpwstr>_Toc321752837</vt:lpwstr>
      </vt:variant>
      <vt:variant>
        <vt:i4>1245247</vt:i4>
      </vt:variant>
      <vt:variant>
        <vt:i4>254</vt:i4>
      </vt:variant>
      <vt:variant>
        <vt:i4>0</vt:i4>
      </vt:variant>
      <vt:variant>
        <vt:i4>5</vt:i4>
      </vt:variant>
      <vt:variant>
        <vt:lpwstr/>
      </vt:variant>
      <vt:variant>
        <vt:lpwstr>_Toc321752836</vt:lpwstr>
      </vt:variant>
      <vt:variant>
        <vt:i4>1245247</vt:i4>
      </vt:variant>
      <vt:variant>
        <vt:i4>248</vt:i4>
      </vt:variant>
      <vt:variant>
        <vt:i4>0</vt:i4>
      </vt:variant>
      <vt:variant>
        <vt:i4>5</vt:i4>
      </vt:variant>
      <vt:variant>
        <vt:lpwstr/>
      </vt:variant>
      <vt:variant>
        <vt:lpwstr>_Toc321752835</vt:lpwstr>
      </vt:variant>
      <vt:variant>
        <vt:i4>1245247</vt:i4>
      </vt:variant>
      <vt:variant>
        <vt:i4>242</vt:i4>
      </vt:variant>
      <vt:variant>
        <vt:i4>0</vt:i4>
      </vt:variant>
      <vt:variant>
        <vt:i4>5</vt:i4>
      </vt:variant>
      <vt:variant>
        <vt:lpwstr/>
      </vt:variant>
      <vt:variant>
        <vt:lpwstr>_Toc321752834</vt:lpwstr>
      </vt:variant>
      <vt:variant>
        <vt:i4>1245247</vt:i4>
      </vt:variant>
      <vt:variant>
        <vt:i4>236</vt:i4>
      </vt:variant>
      <vt:variant>
        <vt:i4>0</vt:i4>
      </vt:variant>
      <vt:variant>
        <vt:i4>5</vt:i4>
      </vt:variant>
      <vt:variant>
        <vt:lpwstr/>
      </vt:variant>
      <vt:variant>
        <vt:lpwstr>_Toc321752833</vt:lpwstr>
      </vt:variant>
      <vt:variant>
        <vt:i4>1245247</vt:i4>
      </vt:variant>
      <vt:variant>
        <vt:i4>230</vt:i4>
      </vt:variant>
      <vt:variant>
        <vt:i4>0</vt:i4>
      </vt:variant>
      <vt:variant>
        <vt:i4>5</vt:i4>
      </vt:variant>
      <vt:variant>
        <vt:lpwstr/>
      </vt:variant>
      <vt:variant>
        <vt:lpwstr>_Toc321752832</vt:lpwstr>
      </vt:variant>
      <vt:variant>
        <vt:i4>1245247</vt:i4>
      </vt:variant>
      <vt:variant>
        <vt:i4>224</vt:i4>
      </vt:variant>
      <vt:variant>
        <vt:i4>0</vt:i4>
      </vt:variant>
      <vt:variant>
        <vt:i4>5</vt:i4>
      </vt:variant>
      <vt:variant>
        <vt:lpwstr/>
      </vt:variant>
      <vt:variant>
        <vt:lpwstr>_Toc321752831</vt:lpwstr>
      </vt:variant>
      <vt:variant>
        <vt:i4>1245247</vt:i4>
      </vt:variant>
      <vt:variant>
        <vt:i4>218</vt:i4>
      </vt:variant>
      <vt:variant>
        <vt:i4>0</vt:i4>
      </vt:variant>
      <vt:variant>
        <vt:i4>5</vt:i4>
      </vt:variant>
      <vt:variant>
        <vt:lpwstr/>
      </vt:variant>
      <vt:variant>
        <vt:lpwstr>_Toc321752830</vt:lpwstr>
      </vt:variant>
      <vt:variant>
        <vt:i4>1179711</vt:i4>
      </vt:variant>
      <vt:variant>
        <vt:i4>212</vt:i4>
      </vt:variant>
      <vt:variant>
        <vt:i4>0</vt:i4>
      </vt:variant>
      <vt:variant>
        <vt:i4>5</vt:i4>
      </vt:variant>
      <vt:variant>
        <vt:lpwstr/>
      </vt:variant>
      <vt:variant>
        <vt:lpwstr>_Toc321752829</vt:lpwstr>
      </vt:variant>
      <vt:variant>
        <vt:i4>1179711</vt:i4>
      </vt:variant>
      <vt:variant>
        <vt:i4>206</vt:i4>
      </vt:variant>
      <vt:variant>
        <vt:i4>0</vt:i4>
      </vt:variant>
      <vt:variant>
        <vt:i4>5</vt:i4>
      </vt:variant>
      <vt:variant>
        <vt:lpwstr/>
      </vt:variant>
      <vt:variant>
        <vt:lpwstr>_Toc321752828</vt:lpwstr>
      </vt:variant>
      <vt:variant>
        <vt:i4>1179711</vt:i4>
      </vt:variant>
      <vt:variant>
        <vt:i4>200</vt:i4>
      </vt:variant>
      <vt:variant>
        <vt:i4>0</vt:i4>
      </vt:variant>
      <vt:variant>
        <vt:i4>5</vt:i4>
      </vt:variant>
      <vt:variant>
        <vt:lpwstr/>
      </vt:variant>
      <vt:variant>
        <vt:lpwstr>_Toc321752827</vt:lpwstr>
      </vt:variant>
      <vt:variant>
        <vt:i4>1179711</vt:i4>
      </vt:variant>
      <vt:variant>
        <vt:i4>194</vt:i4>
      </vt:variant>
      <vt:variant>
        <vt:i4>0</vt:i4>
      </vt:variant>
      <vt:variant>
        <vt:i4>5</vt:i4>
      </vt:variant>
      <vt:variant>
        <vt:lpwstr/>
      </vt:variant>
      <vt:variant>
        <vt:lpwstr>_Toc321752826</vt:lpwstr>
      </vt:variant>
      <vt:variant>
        <vt:i4>1179711</vt:i4>
      </vt:variant>
      <vt:variant>
        <vt:i4>188</vt:i4>
      </vt:variant>
      <vt:variant>
        <vt:i4>0</vt:i4>
      </vt:variant>
      <vt:variant>
        <vt:i4>5</vt:i4>
      </vt:variant>
      <vt:variant>
        <vt:lpwstr/>
      </vt:variant>
      <vt:variant>
        <vt:lpwstr>_Toc321752825</vt:lpwstr>
      </vt:variant>
      <vt:variant>
        <vt:i4>1179711</vt:i4>
      </vt:variant>
      <vt:variant>
        <vt:i4>182</vt:i4>
      </vt:variant>
      <vt:variant>
        <vt:i4>0</vt:i4>
      </vt:variant>
      <vt:variant>
        <vt:i4>5</vt:i4>
      </vt:variant>
      <vt:variant>
        <vt:lpwstr/>
      </vt:variant>
      <vt:variant>
        <vt:lpwstr>_Toc321752824</vt:lpwstr>
      </vt:variant>
      <vt:variant>
        <vt:i4>1179711</vt:i4>
      </vt:variant>
      <vt:variant>
        <vt:i4>176</vt:i4>
      </vt:variant>
      <vt:variant>
        <vt:i4>0</vt:i4>
      </vt:variant>
      <vt:variant>
        <vt:i4>5</vt:i4>
      </vt:variant>
      <vt:variant>
        <vt:lpwstr/>
      </vt:variant>
      <vt:variant>
        <vt:lpwstr>_Toc321752823</vt:lpwstr>
      </vt:variant>
      <vt:variant>
        <vt:i4>1179711</vt:i4>
      </vt:variant>
      <vt:variant>
        <vt:i4>170</vt:i4>
      </vt:variant>
      <vt:variant>
        <vt:i4>0</vt:i4>
      </vt:variant>
      <vt:variant>
        <vt:i4>5</vt:i4>
      </vt:variant>
      <vt:variant>
        <vt:lpwstr/>
      </vt:variant>
      <vt:variant>
        <vt:lpwstr>_Toc321752822</vt:lpwstr>
      </vt:variant>
      <vt:variant>
        <vt:i4>1179711</vt:i4>
      </vt:variant>
      <vt:variant>
        <vt:i4>164</vt:i4>
      </vt:variant>
      <vt:variant>
        <vt:i4>0</vt:i4>
      </vt:variant>
      <vt:variant>
        <vt:i4>5</vt:i4>
      </vt:variant>
      <vt:variant>
        <vt:lpwstr/>
      </vt:variant>
      <vt:variant>
        <vt:lpwstr>_Toc321752821</vt:lpwstr>
      </vt:variant>
      <vt:variant>
        <vt:i4>1179711</vt:i4>
      </vt:variant>
      <vt:variant>
        <vt:i4>158</vt:i4>
      </vt:variant>
      <vt:variant>
        <vt:i4>0</vt:i4>
      </vt:variant>
      <vt:variant>
        <vt:i4>5</vt:i4>
      </vt:variant>
      <vt:variant>
        <vt:lpwstr/>
      </vt:variant>
      <vt:variant>
        <vt:lpwstr>_Toc321752820</vt:lpwstr>
      </vt:variant>
      <vt:variant>
        <vt:i4>1114175</vt:i4>
      </vt:variant>
      <vt:variant>
        <vt:i4>152</vt:i4>
      </vt:variant>
      <vt:variant>
        <vt:i4>0</vt:i4>
      </vt:variant>
      <vt:variant>
        <vt:i4>5</vt:i4>
      </vt:variant>
      <vt:variant>
        <vt:lpwstr/>
      </vt:variant>
      <vt:variant>
        <vt:lpwstr>_Toc321752819</vt:lpwstr>
      </vt:variant>
      <vt:variant>
        <vt:i4>1114175</vt:i4>
      </vt:variant>
      <vt:variant>
        <vt:i4>146</vt:i4>
      </vt:variant>
      <vt:variant>
        <vt:i4>0</vt:i4>
      </vt:variant>
      <vt:variant>
        <vt:i4>5</vt:i4>
      </vt:variant>
      <vt:variant>
        <vt:lpwstr/>
      </vt:variant>
      <vt:variant>
        <vt:lpwstr>_Toc321752818</vt:lpwstr>
      </vt:variant>
      <vt:variant>
        <vt:i4>1114175</vt:i4>
      </vt:variant>
      <vt:variant>
        <vt:i4>140</vt:i4>
      </vt:variant>
      <vt:variant>
        <vt:i4>0</vt:i4>
      </vt:variant>
      <vt:variant>
        <vt:i4>5</vt:i4>
      </vt:variant>
      <vt:variant>
        <vt:lpwstr/>
      </vt:variant>
      <vt:variant>
        <vt:lpwstr>_Toc321752817</vt:lpwstr>
      </vt:variant>
      <vt:variant>
        <vt:i4>1114175</vt:i4>
      </vt:variant>
      <vt:variant>
        <vt:i4>134</vt:i4>
      </vt:variant>
      <vt:variant>
        <vt:i4>0</vt:i4>
      </vt:variant>
      <vt:variant>
        <vt:i4>5</vt:i4>
      </vt:variant>
      <vt:variant>
        <vt:lpwstr/>
      </vt:variant>
      <vt:variant>
        <vt:lpwstr>_Toc321752816</vt:lpwstr>
      </vt:variant>
      <vt:variant>
        <vt:i4>1114175</vt:i4>
      </vt:variant>
      <vt:variant>
        <vt:i4>128</vt:i4>
      </vt:variant>
      <vt:variant>
        <vt:i4>0</vt:i4>
      </vt:variant>
      <vt:variant>
        <vt:i4>5</vt:i4>
      </vt:variant>
      <vt:variant>
        <vt:lpwstr/>
      </vt:variant>
      <vt:variant>
        <vt:lpwstr>_Toc321752815</vt:lpwstr>
      </vt:variant>
      <vt:variant>
        <vt:i4>1114175</vt:i4>
      </vt:variant>
      <vt:variant>
        <vt:i4>122</vt:i4>
      </vt:variant>
      <vt:variant>
        <vt:i4>0</vt:i4>
      </vt:variant>
      <vt:variant>
        <vt:i4>5</vt:i4>
      </vt:variant>
      <vt:variant>
        <vt:lpwstr/>
      </vt:variant>
      <vt:variant>
        <vt:lpwstr>_Toc321752814</vt:lpwstr>
      </vt:variant>
      <vt:variant>
        <vt:i4>1114175</vt:i4>
      </vt:variant>
      <vt:variant>
        <vt:i4>116</vt:i4>
      </vt:variant>
      <vt:variant>
        <vt:i4>0</vt:i4>
      </vt:variant>
      <vt:variant>
        <vt:i4>5</vt:i4>
      </vt:variant>
      <vt:variant>
        <vt:lpwstr/>
      </vt:variant>
      <vt:variant>
        <vt:lpwstr>_Toc321752813</vt:lpwstr>
      </vt:variant>
      <vt:variant>
        <vt:i4>1114175</vt:i4>
      </vt:variant>
      <vt:variant>
        <vt:i4>110</vt:i4>
      </vt:variant>
      <vt:variant>
        <vt:i4>0</vt:i4>
      </vt:variant>
      <vt:variant>
        <vt:i4>5</vt:i4>
      </vt:variant>
      <vt:variant>
        <vt:lpwstr/>
      </vt:variant>
      <vt:variant>
        <vt:lpwstr>_Toc321752812</vt:lpwstr>
      </vt:variant>
      <vt:variant>
        <vt:i4>1114175</vt:i4>
      </vt:variant>
      <vt:variant>
        <vt:i4>104</vt:i4>
      </vt:variant>
      <vt:variant>
        <vt:i4>0</vt:i4>
      </vt:variant>
      <vt:variant>
        <vt:i4>5</vt:i4>
      </vt:variant>
      <vt:variant>
        <vt:lpwstr/>
      </vt:variant>
      <vt:variant>
        <vt:lpwstr>_Toc321752811</vt:lpwstr>
      </vt:variant>
      <vt:variant>
        <vt:i4>1114175</vt:i4>
      </vt:variant>
      <vt:variant>
        <vt:i4>98</vt:i4>
      </vt:variant>
      <vt:variant>
        <vt:i4>0</vt:i4>
      </vt:variant>
      <vt:variant>
        <vt:i4>5</vt:i4>
      </vt:variant>
      <vt:variant>
        <vt:lpwstr/>
      </vt:variant>
      <vt:variant>
        <vt:lpwstr>_Toc321752810</vt:lpwstr>
      </vt:variant>
      <vt:variant>
        <vt:i4>1048639</vt:i4>
      </vt:variant>
      <vt:variant>
        <vt:i4>92</vt:i4>
      </vt:variant>
      <vt:variant>
        <vt:i4>0</vt:i4>
      </vt:variant>
      <vt:variant>
        <vt:i4>5</vt:i4>
      </vt:variant>
      <vt:variant>
        <vt:lpwstr/>
      </vt:variant>
      <vt:variant>
        <vt:lpwstr>_Toc321752809</vt:lpwstr>
      </vt:variant>
      <vt:variant>
        <vt:i4>1048639</vt:i4>
      </vt:variant>
      <vt:variant>
        <vt:i4>86</vt:i4>
      </vt:variant>
      <vt:variant>
        <vt:i4>0</vt:i4>
      </vt:variant>
      <vt:variant>
        <vt:i4>5</vt:i4>
      </vt:variant>
      <vt:variant>
        <vt:lpwstr/>
      </vt:variant>
      <vt:variant>
        <vt:lpwstr>_Toc321752808</vt:lpwstr>
      </vt:variant>
      <vt:variant>
        <vt:i4>1048639</vt:i4>
      </vt:variant>
      <vt:variant>
        <vt:i4>80</vt:i4>
      </vt:variant>
      <vt:variant>
        <vt:i4>0</vt:i4>
      </vt:variant>
      <vt:variant>
        <vt:i4>5</vt:i4>
      </vt:variant>
      <vt:variant>
        <vt:lpwstr/>
      </vt:variant>
      <vt:variant>
        <vt:lpwstr>_Toc321752807</vt:lpwstr>
      </vt:variant>
      <vt:variant>
        <vt:i4>1048639</vt:i4>
      </vt:variant>
      <vt:variant>
        <vt:i4>74</vt:i4>
      </vt:variant>
      <vt:variant>
        <vt:i4>0</vt:i4>
      </vt:variant>
      <vt:variant>
        <vt:i4>5</vt:i4>
      </vt:variant>
      <vt:variant>
        <vt:lpwstr/>
      </vt:variant>
      <vt:variant>
        <vt:lpwstr>_Toc321752806</vt:lpwstr>
      </vt:variant>
      <vt:variant>
        <vt:i4>1048639</vt:i4>
      </vt:variant>
      <vt:variant>
        <vt:i4>68</vt:i4>
      </vt:variant>
      <vt:variant>
        <vt:i4>0</vt:i4>
      </vt:variant>
      <vt:variant>
        <vt:i4>5</vt:i4>
      </vt:variant>
      <vt:variant>
        <vt:lpwstr/>
      </vt:variant>
      <vt:variant>
        <vt:lpwstr>_Toc321752805</vt:lpwstr>
      </vt:variant>
      <vt:variant>
        <vt:i4>1048639</vt:i4>
      </vt:variant>
      <vt:variant>
        <vt:i4>62</vt:i4>
      </vt:variant>
      <vt:variant>
        <vt:i4>0</vt:i4>
      </vt:variant>
      <vt:variant>
        <vt:i4>5</vt:i4>
      </vt:variant>
      <vt:variant>
        <vt:lpwstr/>
      </vt:variant>
      <vt:variant>
        <vt:lpwstr>_Toc321752804</vt:lpwstr>
      </vt:variant>
      <vt:variant>
        <vt:i4>1048639</vt:i4>
      </vt:variant>
      <vt:variant>
        <vt:i4>56</vt:i4>
      </vt:variant>
      <vt:variant>
        <vt:i4>0</vt:i4>
      </vt:variant>
      <vt:variant>
        <vt:i4>5</vt:i4>
      </vt:variant>
      <vt:variant>
        <vt:lpwstr/>
      </vt:variant>
      <vt:variant>
        <vt:lpwstr>_Toc321752803</vt:lpwstr>
      </vt:variant>
      <vt:variant>
        <vt:i4>1048639</vt:i4>
      </vt:variant>
      <vt:variant>
        <vt:i4>50</vt:i4>
      </vt:variant>
      <vt:variant>
        <vt:i4>0</vt:i4>
      </vt:variant>
      <vt:variant>
        <vt:i4>5</vt:i4>
      </vt:variant>
      <vt:variant>
        <vt:lpwstr/>
      </vt:variant>
      <vt:variant>
        <vt:lpwstr>_Toc321752802</vt:lpwstr>
      </vt:variant>
      <vt:variant>
        <vt:i4>1048639</vt:i4>
      </vt:variant>
      <vt:variant>
        <vt:i4>44</vt:i4>
      </vt:variant>
      <vt:variant>
        <vt:i4>0</vt:i4>
      </vt:variant>
      <vt:variant>
        <vt:i4>5</vt:i4>
      </vt:variant>
      <vt:variant>
        <vt:lpwstr/>
      </vt:variant>
      <vt:variant>
        <vt:lpwstr>_Toc321752801</vt:lpwstr>
      </vt:variant>
      <vt:variant>
        <vt:i4>1048639</vt:i4>
      </vt:variant>
      <vt:variant>
        <vt:i4>38</vt:i4>
      </vt:variant>
      <vt:variant>
        <vt:i4>0</vt:i4>
      </vt:variant>
      <vt:variant>
        <vt:i4>5</vt:i4>
      </vt:variant>
      <vt:variant>
        <vt:lpwstr/>
      </vt:variant>
      <vt:variant>
        <vt:lpwstr>_Toc321752800</vt:lpwstr>
      </vt:variant>
      <vt:variant>
        <vt:i4>1638448</vt:i4>
      </vt:variant>
      <vt:variant>
        <vt:i4>32</vt:i4>
      </vt:variant>
      <vt:variant>
        <vt:i4>0</vt:i4>
      </vt:variant>
      <vt:variant>
        <vt:i4>5</vt:i4>
      </vt:variant>
      <vt:variant>
        <vt:lpwstr/>
      </vt:variant>
      <vt:variant>
        <vt:lpwstr>_Toc321752799</vt:lpwstr>
      </vt:variant>
      <vt:variant>
        <vt:i4>1638448</vt:i4>
      </vt:variant>
      <vt:variant>
        <vt:i4>26</vt:i4>
      </vt:variant>
      <vt:variant>
        <vt:i4>0</vt:i4>
      </vt:variant>
      <vt:variant>
        <vt:i4>5</vt:i4>
      </vt:variant>
      <vt:variant>
        <vt:lpwstr/>
      </vt:variant>
      <vt:variant>
        <vt:lpwstr>_Toc321752798</vt:lpwstr>
      </vt:variant>
      <vt:variant>
        <vt:i4>1638448</vt:i4>
      </vt:variant>
      <vt:variant>
        <vt:i4>20</vt:i4>
      </vt:variant>
      <vt:variant>
        <vt:i4>0</vt:i4>
      </vt:variant>
      <vt:variant>
        <vt:i4>5</vt:i4>
      </vt:variant>
      <vt:variant>
        <vt:lpwstr/>
      </vt:variant>
      <vt:variant>
        <vt:lpwstr>_Toc321752797</vt:lpwstr>
      </vt:variant>
      <vt:variant>
        <vt:i4>1638448</vt:i4>
      </vt:variant>
      <vt:variant>
        <vt:i4>14</vt:i4>
      </vt:variant>
      <vt:variant>
        <vt:i4>0</vt:i4>
      </vt:variant>
      <vt:variant>
        <vt:i4>5</vt:i4>
      </vt:variant>
      <vt:variant>
        <vt:lpwstr/>
      </vt:variant>
      <vt:variant>
        <vt:lpwstr>_Toc321752796</vt:lpwstr>
      </vt:variant>
      <vt:variant>
        <vt:i4>1638448</vt:i4>
      </vt:variant>
      <vt:variant>
        <vt:i4>8</vt:i4>
      </vt:variant>
      <vt:variant>
        <vt:i4>0</vt:i4>
      </vt:variant>
      <vt:variant>
        <vt:i4>5</vt:i4>
      </vt:variant>
      <vt:variant>
        <vt:lpwstr/>
      </vt:variant>
      <vt:variant>
        <vt:lpwstr>_Toc321752795</vt:lpwstr>
      </vt:variant>
      <vt:variant>
        <vt:i4>1638448</vt:i4>
      </vt:variant>
      <vt:variant>
        <vt:i4>2</vt:i4>
      </vt:variant>
      <vt:variant>
        <vt:i4>0</vt:i4>
      </vt:variant>
      <vt:variant>
        <vt:i4>5</vt:i4>
      </vt:variant>
      <vt:variant>
        <vt:lpwstr/>
      </vt:variant>
      <vt:variant>
        <vt:lpwstr>_Toc321752794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&lt;Name&gt;</dc:title>
  <dc:creator>Gabrie Perez</dc:creator>
  <cp:lastModifiedBy>Dougherty</cp:lastModifiedBy>
  <cp:revision>2</cp:revision>
  <cp:lastPrinted>2011-05-25T01:10:00Z</cp:lastPrinted>
  <dcterms:created xsi:type="dcterms:W3CDTF">2012-05-23T01:25:00Z</dcterms:created>
  <dcterms:modified xsi:type="dcterms:W3CDTF">2012-05-23T01:25:00Z</dcterms:modified>
</cp:coreProperties>
</file>